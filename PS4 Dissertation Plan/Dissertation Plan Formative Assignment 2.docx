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501D6" w14:textId="2EC9CA25" w:rsidR="00411989" w:rsidDel="00B3467C" w:rsidRDefault="00900066" w:rsidP="00411989">
      <w:pPr>
        <w:rPr>
          <w:del w:id="0" w:author="Xandru Cassar" w:date="2022-10-19T17:46:00Z"/>
        </w:rPr>
      </w:pPr>
      <w:del w:id="1" w:author="Xandru Cassar" w:date="2022-10-19T17:46:00Z">
        <w:r w:rsidDel="00B3467C">
          <w:delText xml:space="preserve">Bang on the money: </w:delText>
        </w:r>
        <w:r w:rsidR="00411989" w:rsidDel="00B3467C">
          <w:delText>Identifying communities</w:delText>
        </w:r>
        <w:r w:rsidR="00A60522" w:rsidDel="00B3467C">
          <w:delText xml:space="preserve">, </w:delText>
        </w:r>
        <w:r w:rsidR="00411989" w:rsidDel="00B3467C">
          <w:delText>lead farmers</w:delText>
        </w:r>
        <w:r w:rsidR="00A60522" w:rsidDel="00B3467C">
          <w:delText xml:space="preserve">, and information mixes </w:delText>
        </w:r>
        <w:r w:rsidR="00411989" w:rsidDel="00B3467C">
          <w:delText xml:space="preserve">for </w:delText>
        </w:r>
        <w:r w:rsidR="00951CBF" w:rsidDel="00B3467C">
          <w:delText xml:space="preserve">effective farmer-to-farmer extension delivery. </w:delText>
        </w:r>
      </w:del>
    </w:p>
    <w:p w14:paraId="33ED4413" w14:textId="7C313CCB" w:rsidR="006D2106" w:rsidRPr="00411989" w:rsidRDefault="00F26DCA" w:rsidP="001F1221">
      <w:commentRangeStart w:id="2"/>
      <w:r>
        <w:t>Bang on the money:</w:t>
      </w:r>
      <w:commentRangeEnd w:id="2"/>
      <w:r w:rsidR="00472C5C">
        <w:rPr>
          <w:rStyle w:val="CommentReference"/>
        </w:rPr>
        <w:commentReference w:id="2"/>
      </w:r>
      <w:r w:rsidR="00123B30">
        <w:t xml:space="preserve"> </w:t>
      </w:r>
      <w:r w:rsidR="00176C0F">
        <w:t>evaluating</w:t>
      </w:r>
      <w:r w:rsidR="00881EF7">
        <w:t xml:space="preserve"> information flows through dairy-farming social networks for the </w:t>
      </w:r>
      <w:r w:rsidR="001F1221">
        <w:t>effective</w:t>
      </w:r>
      <w:r w:rsidR="00881EF7">
        <w:t xml:space="preserve"> implementation of farmer-to-farmer</w:t>
      </w:r>
      <w:r w:rsidR="00CE1590">
        <w:t xml:space="preserve"> </w:t>
      </w:r>
      <w:r w:rsidR="00881EF7">
        <w:t>extension.</w:t>
      </w:r>
      <w:r w:rsidR="008E55AF">
        <w:t xml:space="preserve"> </w:t>
      </w:r>
    </w:p>
    <w:p w14:paraId="6D8666E8" w14:textId="255B5CCC" w:rsidR="001B0FAD" w:rsidRDefault="001B0FAD" w:rsidP="001B0FAD">
      <w:pPr>
        <w:pStyle w:val="Heading1"/>
      </w:pPr>
      <w:r>
        <w:t>Hypothesis</w:t>
      </w:r>
    </w:p>
    <w:p w14:paraId="2B5E3C82" w14:textId="5EEEC7A4" w:rsidR="003C070E" w:rsidRDefault="003C070E" w:rsidP="004F4EBE">
      <w:r>
        <w:t>Modelling the flow of information</w:t>
      </w:r>
    </w:p>
    <w:p w14:paraId="63195B30" w14:textId="46043B28" w:rsidR="005231C6" w:rsidDel="00B47639" w:rsidRDefault="00BD66B1" w:rsidP="004F4EBE">
      <w:pPr>
        <w:rPr>
          <w:del w:id="3" w:author="Xandru Cassar" w:date="2022-10-19T17:49:00Z"/>
        </w:rPr>
      </w:pPr>
      <w:r>
        <w:t>The suitability of</w:t>
      </w:r>
      <w:r w:rsidR="00285F72">
        <w:t xml:space="preserve"> communities and </w:t>
      </w:r>
      <w:r w:rsidR="00950AA9">
        <w:t>“</w:t>
      </w:r>
      <w:r w:rsidR="00285F72">
        <w:t>lead</w:t>
      </w:r>
      <w:r w:rsidR="00950AA9">
        <w:t xml:space="preserve"> </w:t>
      </w:r>
      <w:r w:rsidR="00285F72">
        <w:t>farmer</w:t>
      </w:r>
      <w:r w:rsidR="00950AA9">
        <w:t>s”</w:t>
      </w:r>
      <w:r w:rsidR="00CA3C50">
        <w:rPr>
          <w:rStyle w:val="FootnoteReference"/>
        </w:rPr>
        <w:footnoteReference w:id="1"/>
      </w:r>
      <w:r w:rsidR="00F30BCC">
        <w:t xml:space="preserve"> </w:t>
      </w:r>
      <w:r>
        <w:t>for participation in</w:t>
      </w:r>
      <w:r w:rsidR="00433AEF">
        <w:t xml:space="preserve"> farmer-to-farmer</w:t>
      </w:r>
      <w:r w:rsidR="005D663F">
        <w:rPr>
          <w:rStyle w:val="FootnoteReference"/>
        </w:rPr>
        <w:footnoteReference w:id="2"/>
      </w:r>
      <w:r w:rsidR="00433AEF">
        <w:t xml:space="preserve"> extension</w:t>
      </w:r>
      <w:r w:rsidR="000A658A">
        <w:t xml:space="preserve"> is</w:t>
      </w:r>
      <w:r w:rsidR="00433AEF">
        <w:t>.</w:t>
      </w:r>
      <w:r w:rsidR="00F30BCC">
        <w:t xml:space="preserve"> The appropriate complementary mix of </w:t>
      </w:r>
      <w:r w:rsidR="002D3D71">
        <w:t>i</w:t>
      </w:r>
      <w:r w:rsidR="008565FC">
        <w:t xml:space="preserve">nformation sources </w:t>
      </w:r>
      <w:r w:rsidR="007A538A">
        <w:t>may also be predicted from certain individua</w:t>
      </w:r>
      <w:r w:rsidR="008565FC">
        <w:t>l</w:t>
      </w:r>
      <w:r w:rsidR="007A538A">
        <w:t xml:space="preserve"> and community traits. </w:t>
      </w:r>
    </w:p>
    <w:p w14:paraId="5D7BA855" w14:textId="55DBE349" w:rsidR="009917B7" w:rsidDel="00B47639" w:rsidRDefault="009917B7">
      <w:pPr>
        <w:rPr>
          <w:del w:id="4" w:author="Xandru Cassar" w:date="2022-10-19T17:49:00Z"/>
        </w:rPr>
      </w:pPr>
      <w:del w:id="5" w:author="Xandru Cassar" w:date="2022-10-19T17:49:00Z">
        <w:r w:rsidDel="00B47639">
          <w:delText>To determine circumstances suitable for farmer-to-farmer extension</w:delText>
        </w:r>
        <w:r w:rsidR="00661550" w:rsidRPr="005C3B94" w:rsidDel="00B47639">
          <w:rPr>
            <w:rStyle w:val="FootnoteReference"/>
          </w:rPr>
          <w:footnoteReference w:id="3"/>
        </w:r>
        <w:r w:rsidDel="00B47639">
          <w:delText>, and traits based on which to select lead farmers</w:delText>
        </w:r>
        <w:r w:rsidR="00661550" w:rsidRPr="005C3B94" w:rsidDel="00B47639">
          <w:rPr>
            <w:rStyle w:val="FootnoteReference"/>
          </w:rPr>
          <w:footnoteReference w:id="4"/>
        </w:r>
        <w:r w:rsidDel="00B47639">
          <w:delText xml:space="preserve">. </w:delText>
        </w:r>
        <w:r w:rsidR="00661550" w:rsidDel="00B47639">
          <w:delText xml:space="preserve">Based on these findings, to determine </w:delText>
        </w:r>
        <w:r w:rsidR="00C87096" w:rsidDel="00B47639">
          <w:delText>when</w:delText>
        </w:r>
        <w:r w:rsidR="00661550" w:rsidDel="00B47639">
          <w:delText xml:space="preserve"> direct extension </w:delText>
        </w:r>
        <w:r w:rsidR="00C87096" w:rsidDel="00B47639">
          <w:delText>should</w:delText>
        </w:r>
        <w:r w:rsidR="00661550" w:rsidDel="00B47639">
          <w:delText xml:space="preserve"> complement F2F – if at all - to ensure effective outcomes</w:delText>
        </w:r>
        <w:r w:rsidR="00F84AF9" w:rsidDel="00B47639">
          <w:delText xml:space="preserve">, and how to optimise the distribution of private and public extension </w:delText>
        </w:r>
        <w:r w:rsidR="007A3B83" w:rsidDel="00B47639">
          <w:delText>resources</w:delText>
        </w:r>
        <w:r w:rsidR="00661550" w:rsidDel="00B47639">
          <w:delText xml:space="preserve">. </w:delText>
        </w:r>
      </w:del>
    </w:p>
    <w:p w14:paraId="0EB8A167" w14:textId="77777777" w:rsidR="00661550" w:rsidRDefault="00661550" w:rsidP="00661550">
      <w:pPr>
        <w:pStyle w:val="Heading1"/>
      </w:pPr>
      <w:r>
        <w:t>Rationale</w:t>
      </w:r>
    </w:p>
    <w:p w14:paraId="66D71790" w14:textId="153D440E" w:rsidR="00BB7899" w:rsidRDefault="00BB7899" w:rsidP="00661550">
      <w:r>
        <w:t xml:space="preserve">A reduction in the supply of key agricultural inputs and basic foodstuffs (particularly grains) due to </w:t>
      </w:r>
      <w:commentRangeStart w:id="10"/>
      <w:r>
        <w:t>Russian aggression in Ukraine has exacerbated food insecurity across Africa</w:t>
      </w:r>
      <w:commentRangeEnd w:id="10"/>
      <w:r w:rsidR="00770BFC">
        <w:rPr>
          <w:rStyle w:val="CommentReference"/>
        </w:rPr>
        <w:commentReference w:id="10"/>
      </w:r>
      <w:r w:rsidR="006D38F3">
        <w:t xml:space="preserve"> </w:t>
      </w:r>
      <w:r w:rsidR="006D38F3">
        <w:fldChar w:fldCharType="begin"/>
      </w:r>
      <w:r w:rsidR="006D38F3">
        <w:instrText xml:space="preserve"> ADDIN ZOTERO_ITEM CSL_CITATION {"citationID":"nvAJ7J2W","properties":{"formattedCitation":"(Hatab, 2022)","plainCitation":"(Hatab, 2022)","noteIndex":0},"citationItems":[{"id":1447,"uris":["http://zotero.org/users/7916616/items/YC3SK3QC"],"itemData":{"id":1447,"type":"article-journal","abstract":"The Russian invasion of Ukraine in February 2022 has emerged as an exogenous shock to global food supply chains, which foreshadows worrying impacts on Africa’s food security and nutrition, and threaten to derail national and global efforts to end hunger and poverty and to achieve sustainable development goals on the continent. This article provides an early assessment of the implications of the invasion for Africa’s food supply chains and food security. Two particularly aggravating factors, which explain the current and likely future impact of the invasion on Africa’s food security are discussed: the timing of the invasion and the two parties involved in the conflict. The article underlines four major channels by which the invasion disrupts African food supply chains: energy markets and shipping routes, availability and prices of agricultural production inputs, domestic food price inflation, and trade sanctions and other financial measures. In addition, the article considers the risk of social and political unrest that disruption to food supply chains and spikes in domestic food prices may inflame. Finally, the paper briefly discusses options for short- and long-term responses by African governments and their development partners to mitigate the repercussions of the conflict on food supply chains, boost food and nutrition security, and build resilience of Africa’s food systems.","container-title":"Strategic Review for Southern Africa","DOI":"10.35293/srsa.v44i1.4083","ISSN":"1013-1108","issue":"1","journalAbbreviation":"SRSA","language":"en","source":"DOI.org (Crossref)","title":"Africa’s Food Security under the Shadow of the Russia-Ukraine Conflict","URL":"https://upjournals.up.ac.za/index.php/strategic_review/article/view/4256","volume":"44","author":[{"family":"Hatab","given":"Assem Abu"}],"accessed":{"date-parts":[["2022",10,19]]},"issued":{"date-parts":[["2022",7]]}}}],"schema":"https://github.com/citation-style-language/schema/raw/master/csl-citation.json"} </w:instrText>
      </w:r>
      <w:r w:rsidR="006D38F3">
        <w:fldChar w:fldCharType="separate"/>
      </w:r>
      <w:r w:rsidR="006D38F3" w:rsidRPr="006D38F3">
        <w:rPr>
          <w:rFonts w:ascii="Calibri" w:hAnsi="Calibri" w:cs="Calibri"/>
        </w:rPr>
        <w:t>(</w:t>
      </w:r>
      <w:r w:rsidR="006D38F3">
        <w:rPr>
          <w:rFonts w:ascii="Calibri" w:hAnsi="Calibri" w:cs="Calibri"/>
        </w:rPr>
        <w:t xml:space="preserve">see </w:t>
      </w:r>
      <w:r w:rsidR="006D38F3" w:rsidRPr="006D38F3">
        <w:rPr>
          <w:rFonts w:ascii="Calibri" w:hAnsi="Calibri" w:cs="Calibri"/>
        </w:rPr>
        <w:t>Hatab, 2022)</w:t>
      </w:r>
      <w:r w:rsidR="006D38F3">
        <w:fldChar w:fldCharType="end"/>
      </w:r>
      <w:r w:rsidR="00770BFC">
        <w:t xml:space="preserve"> </w:t>
      </w:r>
      <w:r w:rsidR="004F4EBE">
        <w:t>(Fig1)</w:t>
      </w:r>
      <w:r>
        <w:t>. This has been exacerbated by droughts in the East of the continent</w:t>
      </w:r>
      <w:r w:rsidR="0048487D">
        <w:t xml:space="preserve"> </w:t>
      </w:r>
      <w:r w:rsidR="0048487D">
        <w:fldChar w:fldCharType="begin"/>
      </w:r>
      <w:r w:rsidR="0048487D">
        <w:instrText xml:space="preserve"> ADDIN ZOTERO_ITEM CSL_CITATION {"citationID":"kfe1HHG4","properties":{"formattedCitation":"(Toreni {\\i{}et al.}, 2022)","plainCitation":"(Toreni et al., 2022)","noteIndex":0},"citationItems":[{"id":1449,"uris":["http://zotero.org/users/7916616/items/4XQ8JA3A"],"itemData":{"id":1449,"type":"report","event-place":"Luxembourg","language":"English","page":"28","publisher":"Publications Office of the European Union","publisher-place":"Luxembourg","title":"Drought in East Africa August 2022","URL":"https://edo.jrc.ec.europa.eu/documents/news/GDODroughtNews202208_East_Africa.pdf","author":[{"family":"Toreni","given":"A."},{"family":"Bavera","given":"D."},{"family":"Acosta Navarro","given":"J."},{"family":"Cammalleri","given":"C."},{"family":"Jager","given":"A.","non-dropping-particle":"de"},{"family":"Di Ciollo","given":"C."},{"family":"Hrast Essenfelder","given":"A."},{"family":"Maetens","given":"W."},{"family":"Magni","given":"D."},{"family":"Masante","given":"D."},{"family":"Mazzeschi","given":"M."},{"family":"Rembold","given":"F."},{"family":"Spinoni","given":"J."}],"accessed":{"date-parts":[["2022",10,19]]},"issued":{"date-parts":[["2022",8]]}}}],"schema":"https://github.com/citation-style-language/schema/raw/master/csl-citation.json"} </w:instrText>
      </w:r>
      <w:r w:rsidR="0048487D">
        <w:fldChar w:fldCharType="separate"/>
      </w:r>
      <w:r w:rsidR="0048487D" w:rsidRPr="0048487D">
        <w:rPr>
          <w:rFonts w:ascii="Calibri" w:hAnsi="Calibri" w:cs="Calibri"/>
          <w:szCs w:val="24"/>
        </w:rPr>
        <w:t xml:space="preserve">(Toreni </w:t>
      </w:r>
      <w:r w:rsidR="0048487D" w:rsidRPr="0048487D">
        <w:rPr>
          <w:rFonts w:ascii="Calibri" w:hAnsi="Calibri" w:cs="Calibri"/>
          <w:i/>
          <w:iCs/>
          <w:szCs w:val="24"/>
        </w:rPr>
        <w:t>et al.</w:t>
      </w:r>
      <w:r w:rsidR="0048487D" w:rsidRPr="0048487D">
        <w:rPr>
          <w:rFonts w:ascii="Calibri" w:hAnsi="Calibri" w:cs="Calibri"/>
          <w:szCs w:val="24"/>
        </w:rPr>
        <w:t>, 2022)</w:t>
      </w:r>
      <w:r w:rsidR="0048487D">
        <w:fldChar w:fldCharType="end"/>
      </w:r>
      <w:r w:rsidR="006A70EA">
        <w:t xml:space="preserve"> - </w:t>
      </w:r>
      <w:r>
        <w:t>symptomatic of the long-term threat</w:t>
      </w:r>
      <w:r w:rsidR="002010E2">
        <w:t>s</w:t>
      </w:r>
      <w:r>
        <w:t xml:space="preserve"> posed by climate change</w:t>
      </w:r>
      <w:r w:rsidR="002C4D4E">
        <w:t xml:space="preserve"> </w:t>
      </w:r>
      <w:r w:rsidR="002C4D4E">
        <w:fldChar w:fldCharType="begin"/>
      </w:r>
      <w:r w:rsidR="002C4D4E">
        <w:instrText xml:space="preserve"> ADDIN ZOTERO_ITEM CSL_CITATION {"citationID":"da1L7pZ7","properties":{"formattedCitation":"(\\uc0\\u8216{}IPCC Sixth Assessment Report - Regional fact sheet - Africa\\uc0\\u8217{}, 2022)","plainCitation":"(‘IPCC Sixth Assessment Report - Regional fact sheet - Africa’, 2022)","noteIndex":0},"citationItems":[{"id":1451,"uris":["http://zotero.org/users/7916616/items/NJL55HLS"],"itemData":{"id":1451,"type":"document","title":"IPCC Sixth Assessment Report - Regional fact sheet - Africa","URL":"https://www.ipcc.ch/report/ar6/wg1/downloads/factsheets/IPCC_AR6_WGI_Regional_Fact_Sheet_Africa.pdf","accessed":{"date-parts":[["2022",10,19]]},"issued":{"date-parts":[["2022"]]}}}],"schema":"https://github.com/citation-style-language/schema/raw/master/csl-citation.json"} </w:instrText>
      </w:r>
      <w:r w:rsidR="002C4D4E">
        <w:fldChar w:fldCharType="separate"/>
      </w:r>
      <w:r w:rsidR="002C4D4E" w:rsidRPr="002C4D4E">
        <w:rPr>
          <w:rFonts w:ascii="Calibri" w:hAnsi="Calibri" w:cs="Calibri"/>
          <w:szCs w:val="24"/>
        </w:rPr>
        <w:t>(‘IPCC Sixth Assessment Report - Regional fact sheet - Africa’, 2022)</w:t>
      </w:r>
      <w:r w:rsidR="002C4D4E">
        <w:fldChar w:fldCharType="end"/>
      </w:r>
      <w:r w:rsidR="006A70EA">
        <w:t xml:space="preserve"> – which ha</w:t>
      </w:r>
      <w:r w:rsidR="0085245C">
        <w:t xml:space="preserve">ve impacted </w:t>
      </w:r>
      <w:r w:rsidR="002010E2">
        <w:t>communities</w:t>
      </w:r>
      <w:r w:rsidR="0085245C">
        <w:t xml:space="preserve"> dependent on livestock</w:t>
      </w:r>
      <w:r w:rsidR="008D5B8C">
        <w:t xml:space="preserve"> in particular</w:t>
      </w:r>
      <w:r w:rsidR="0085245C">
        <w:t xml:space="preserve"> </w:t>
      </w:r>
      <w:r w:rsidR="0085245C">
        <w:fldChar w:fldCharType="begin"/>
      </w:r>
      <w:r w:rsidR="0085245C">
        <w:instrText xml:space="preserve"> ADDIN ZOTERO_ITEM CSL_CITATION {"citationID":"dw3mCph5","properties":{"formattedCitation":"(Button, 2022)","plainCitation":"(Button, 2022)","noteIndex":0},"citationItems":[{"id":1452,"uris":["http://zotero.org/users/7916616/items/NFSF95L3"],"itemData":{"id":1452,"type":"webpage","abstract":"Millions of people across the eastern Horn of Africa currently face the threat of starvation amid an unprecedented, multiseason drought and compounding global shocks.,","language":"en","title":"Drought-Induced Loss of Livestock in Horn of Africa Will Impact Communities “For Years to Come” | Agrilinks","URL":"http://www.agrilinks.org/post/drought-induced-loss-livestock-horn-africa-will-impact-communities-years-come","author":[{"family":"Button","given":"Hannah"}],"accessed":{"date-parts":[["2022",10,19]]},"issued":{"date-parts":[["2022",7,8]]}}}],"schema":"https://github.com/citation-style-language/schema/raw/master/csl-citation.json"} </w:instrText>
      </w:r>
      <w:r w:rsidR="0085245C">
        <w:fldChar w:fldCharType="separate"/>
      </w:r>
      <w:r w:rsidR="0085245C" w:rsidRPr="0085245C">
        <w:rPr>
          <w:rFonts w:ascii="Calibri" w:hAnsi="Calibri" w:cs="Calibri"/>
        </w:rPr>
        <w:t>(Button, 2022)</w:t>
      </w:r>
      <w:r w:rsidR="0085245C">
        <w:fldChar w:fldCharType="end"/>
      </w:r>
      <w:r w:rsidR="002010E2">
        <w:t>.</w:t>
      </w:r>
      <w:r w:rsidR="0085245C">
        <w:t xml:space="preserve"> </w:t>
      </w:r>
      <w:r w:rsidR="00FC6FE4">
        <w:t>Persistent low productivity gains</w:t>
      </w:r>
      <w:r w:rsidR="00905012">
        <w:t xml:space="preserve"> Takahashi </w:t>
      </w:r>
    </w:p>
    <w:p w14:paraId="7D3EE8C7" w14:textId="77777777" w:rsidR="00581323" w:rsidRDefault="00BD42F5" w:rsidP="00581323">
      <w:pPr>
        <w:keepNext/>
      </w:pPr>
      <w:r>
        <w:rPr>
          <w:noProof/>
        </w:rPr>
        <w:lastRenderedPageBreak/>
        <w:drawing>
          <wp:inline distT="0" distB="0" distL="0" distR="0" wp14:anchorId="616625FA" wp14:editId="7A461A52">
            <wp:extent cx="5731510" cy="2835910"/>
            <wp:effectExtent l="0" t="0" r="2540" b="2540"/>
            <wp:docPr id="1" name="Picture 1" descr="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35910"/>
                    </a:xfrm>
                    <a:prstGeom prst="rect">
                      <a:avLst/>
                    </a:prstGeom>
                    <a:noFill/>
                    <a:ln>
                      <a:noFill/>
                    </a:ln>
                  </pic:spPr>
                </pic:pic>
              </a:graphicData>
            </a:graphic>
          </wp:inline>
        </w:drawing>
      </w:r>
    </w:p>
    <w:p w14:paraId="2F76F6F7" w14:textId="40AB5BAB" w:rsidR="00BD42F5" w:rsidRDefault="00581323" w:rsidP="00581323">
      <w:pPr>
        <w:pStyle w:val="Caption"/>
      </w:pPr>
      <w:r>
        <w:t xml:space="preserve">Figure </w:t>
      </w:r>
      <w:fldSimple w:instr=" SEQ Figure \* ARABIC ">
        <w:r w:rsidR="00C7627D">
          <w:rPr>
            <w:noProof/>
          </w:rPr>
          <w:t>1</w:t>
        </w:r>
      </w:fldSimple>
      <w:r>
        <w:t>: The share of countries' wheat imports from Ukraine (red) and Russia (blue) in 2020 (</w:t>
      </w:r>
      <w:proofErr w:type="spellStart"/>
      <w:r>
        <w:t>Hellengers</w:t>
      </w:r>
      <w:proofErr w:type="spellEnd"/>
      <w:r>
        <w:t>, 2022)</w:t>
      </w:r>
    </w:p>
    <w:p w14:paraId="77B5BD57" w14:textId="04F7F9DF" w:rsidR="002010E2" w:rsidRDefault="002010E2" w:rsidP="002010E2">
      <w:r>
        <w:t xml:space="preserve">In these circumstances, the need for quick and efficient agricultural extension systems is more pertinent than ever, particularly </w:t>
      </w:r>
      <w:r w:rsidR="00BD040B">
        <w:t>amongst livestock farmers</w:t>
      </w:r>
      <w:r w:rsidR="00094013">
        <w:t xml:space="preserve"> </w:t>
      </w:r>
      <w:r w:rsidR="00094013">
        <w:fldChar w:fldCharType="begin"/>
      </w:r>
      <w:r w:rsidR="00607823">
        <w:instrText xml:space="preserve"> ADDIN ZOTERO_ITEM CSL_CITATION {"citationID":"jfKCRVa3","properties":{"formattedCitation":"(Antwi-Agyei and Stringer, 2021, p. 3; Button, 2022)","plainCitation":"(Antwi-Agyei and Stringer, 2021, p. 3; Button, 2022)","noteIndex":0},"citationItems":[{"id":1453,"uris":["http://zotero.org/users/7916616/items/VGE892Q8"],"itemData":{"id":1453,"type":"article-journal","abstract":"The importance of extension services in helping smallholder farmers to address the many challenges of agricultural production cannot be over-emphasized. However, relatively few studies have been conducted that investigate how the capacities of agricultural extension agents can be built to more effectively assist smallholder farmers in managing climate risks and impacts. As climate change is a key threat to smallholder food production, addressing this issue is increasingly important. This paper aims to identify how agricultural extension agents in Ghana can better support smallholder farmers in navigating and addressing the effects of climate change on food production. It asks: (i) what are the sources of information used by agricultural extension agents in Ghana’s Upper East region? (ii) what are the capacity building needs of agricultural extension agents for effective communication of climate information for building resilient agricultural systems? (iii) what are the key barriers to successful extension outcomes for climate change adaptation? The paper uses a mixed methods approach including three regional stakeholder workshops, expert interviews and surveys with 32 agricultural extension agents in northeastern Ghana. Results addressing question (i) indicated that radios and television are the dominant sources of climate information for agricultural extension agents in the Upper East region. Findings targeting question (ii) identified capacity building needs such as developing extension agents’ technical skills, improving communication skills, improving knowledge and use of climate smart agricultural interventions such as soil moisture conservation methods, and training on information communication technologies (ICT) to deliver extension advice on climate change. Other needs included developing skills in field demonstration and project monitoring and evaluation. Addressing question (iii), key barriers confronted by agricultural extension agents in the delivery of extension on climate change included lack of transportation facilities for extension agents, lack of appropriate extension materials, high agricultural extension agent to farmer ratios, and inadequate funds to implement adaptation practices. Wider barriers reducing the effectiveness of extension efforts included farmer resistance to change and complex land tenure arrangements that do not allow investment. Periodic workshops should be organised for agricultural extension agents on the use of ICT to deliver extension services, whilst encouraging the use of audio-visuals in extension delivery. These efforts should be supported by regular assessments of extension agents’ capacity building needs.","container-title":"Climate Risk Management","DOI":"10.1016/j.crm.2021.100304","ISSN":"2212-0963","journalAbbreviation":"Climate Risk Management","language":"en","page":"100304","source":"ScienceDirect","title":"Improving the effectiveness of agricultural extension services in supporting farmers to adapt to climate change: Insights from northeastern Ghana","title-short":"Improving the effectiveness of agricultural extension services in supporting farmers to adapt to climate change","URL":"https://www.sciencedirect.com/science/article/pii/S2212096321000334","volume":"32","author":[{"family":"Antwi-Agyei","given":"Philip"},{"family":"Stringer","given":"Lindsay C."}],"accessed":{"date-parts":[["2022",10,19]]},"issued":{"date-parts":[["2021",1,1]]}},"locator":"3"},{"id":1452,"uris":["http://zotero.org/users/7916616/items/NFSF95L3"],"itemData":{"id":1452,"type":"webpage","abstract":"Millions of people across the eastern Horn of Africa currently face the threat of starvation amid an unprecedented, multiseason drought and compounding global shocks.,","language":"en","title":"Drought-Induced Loss of Livestock in Horn of Africa Will Impact Communities “For Years to Come” | Agrilinks","URL":"http://www.agrilinks.org/post/drought-induced-loss-livestock-horn-africa-will-impact-communities-years-come","author":[{"family":"Button","given":"Hannah"}],"accessed":{"date-parts":[["2022",10,19]]},"issued":{"date-parts":[["2022",7,8]]}}}],"schema":"https://github.com/citation-style-language/schema/raw/master/csl-citation.json"} </w:instrText>
      </w:r>
      <w:r w:rsidR="00094013">
        <w:fldChar w:fldCharType="separate"/>
      </w:r>
      <w:r w:rsidR="00607823" w:rsidRPr="00607823">
        <w:rPr>
          <w:rFonts w:ascii="Calibri" w:hAnsi="Calibri" w:cs="Calibri"/>
        </w:rPr>
        <w:t>(Antwi-Agyei and Stringer, 2021, p. 3; Button, 2022)</w:t>
      </w:r>
      <w:r w:rsidR="00094013">
        <w:fldChar w:fldCharType="end"/>
      </w:r>
      <w:r>
        <w:t xml:space="preserve">. Simultaneously however, inflation and rising interest rates are likely to push private and public entities </w:t>
      </w:r>
      <w:r w:rsidR="00C450FC">
        <w:t>cut budgets for development aid and agricultural extension</w:t>
      </w:r>
      <w:r>
        <w:t xml:space="preserve">. </w:t>
      </w:r>
    </w:p>
    <w:p w14:paraId="37EC3FF7" w14:textId="54083676" w:rsidR="00D86199" w:rsidRDefault="001A1085" w:rsidP="00661550">
      <w:r>
        <w:t xml:space="preserve">By aiding </w:t>
      </w:r>
      <w:r w:rsidR="00E14B31">
        <w:t>to</w:t>
      </w:r>
      <w:r w:rsidR="0047553B">
        <w:t xml:space="preserve"> identif</w:t>
      </w:r>
      <w:r w:rsidR="00803B10">
        <w:t>y</w:t>
      </w:r>
      <w:r w:rsidR="0047553B">
        <w:t xml:space="preserve"> farmers and communities </w:t>
      </w:r>
      <w:r w:rsidR="009D7121">
        <w:t xml:space="preserve">suitable for </w:t>
      </w:r>
      <w:r w:rsidR="0047553B">
        <w:t>F2F extension</w:t>
      </w:r>
      <w:r w:rsidR="006B72BE">
        <w:t xml:space="preserve"> and the</w:t>
      </w:r>
      <w:r w:rsidR="00CF4CAB">
        <w:t xml:space="preserve"> optimal</w:t>
      </w:r>
      <w:r w:rsidR="006B72BE">
        <w:t xml:space="preserve"> mix of </w:t>
      </w:r>
      <w:r w:rsidR="004E4E76">
        <w:t xml:space="preserve">information </w:t>
      </w:r>
      <w:r w:rsidR="00C3044F">
        <w:t>sources</w:t>
      </w:r>
      <w:r w:rsidR="0052058E">
        <w:t>, this research</w:t>
      </w:r>
      <w:r w:rsidR="0004657A">
        <w:t xml:space="preserve"> seeks to</w:t>
      </w:r>
      <w:r w:rsidR="0052058E">
        <w:t xml:space="preserve"> offers</w:t>
      </w:r>
      <w:r w:rsidR="00CF4CAB">
        <w:t xml:space="preserve"> practical</w:t>
      </w:r>
      <w:r w:rsidR="0052058E">
        <w:t xml:space="preserve"> insights into how private and public entities may deliver</w:t>
      </w:r>
      <w:r w:rsidR="00B47639">
        <w:t xml:space="preserve"> this</w:t>
      </w:r>
      <w:r w:rsidR="0052058E">
        <w:t xml:space="preserve"> </w:t>
      </w:r>
      <w:r w:rsidR="0004657A">
        <w:t>much-needed</w:t>
      </w:r>
      <w:r w:rsidR="00B47639">
        <w:t xml:space="preserve"> agricultural</w:t>
      </w:r>
      <w:r w:rsidR="0004657A">
        <w:t xml:space="preserve"> </w:t>
      </w:r>
      <w:r w:rsidR="0052058E">
        <w:t xml:space="preserve">extension </w:t>
      </w:r>
      <w:r w:rsidR="00A21702">
        <w:t>at a lower cost</w:t>
      </w:r>
      <w:r w:rsidR="0004657A">
        <w:t>,</w:t>
      </w:r>
      <w:r w:rsidR="00A21702">
        <w:t xml:space="preserve"> without comprising </w:t>
      </w:r>
      <w:r w:rsidR="00976008">
        <w:t xml:space="preserve">its </w:t>
      </w:r>
      <w:r w:rsidR="00A21702">
        <w:t>effectiveness</w:t>
      </w:r>
      <w:r w:rsidR="00990D77">
        <w:t xml:space="preserve">. </w:t>
      </w:r>
      <w:r w:rsidR="003434E5">
        <w:t xml:space="preserve"> </w:t>
      </w:r>
    </w:p>
    <w:p w14:paraId="69BE5956" w14:textId="4D733D47" w:rsidR="00CC0506" w:rsidRDefault="008C36CB" w:rsidP="00F963D1">
      <w:r>
        <w:t>The</w:t>
      </w:r>
      <w:r w:rsidR="00B6156D">
        <w:t xml:space="preserve"> primary</w:t>
      </w:r>
      <w:r w:rsidR="00686558">
        <w:t xml:space="preserve"> </w:t>
      </w:r>
      <w:r w:rsidR="0004657A">
        <w:t>dataset available</w:t>
      </w:r>
      <w:r w:rsidR="00B6156D">
        <w:t xml:space="preserve"> combines</w:t>
      </w:r>
      <w:r>
        <w:t xml:space="preserve"> </w:t>
      </w:r>
      <w:r w:rsidR="00F123EC">
        <w:t xml:space="preserve">characteristics of dairy farmers in rural </w:t>
      </w:r>
      <w:r w:rsidR="0029646E">
        <w:t>Western</w:t>
      </w:r>
      <w:r w:rsidR="00F123EC">
        <w:t xml:space="preserve"> Kenya with </w:t>
      </w:r>
      <w:r w:rsidR="000658A8">
        <w:t xml:space="preserve">information on their social connections, community characteristics, and preferred sources of </w:t>
      </w:r>
      <w:r w:rsidR="00C43CAF">
        <w:t>agricultural information</w:t>
      </w:r>
      <w:r>
        <w:t xml:space="preserve">, </w:t>
      </w:r>
      <w:r w:rsidR="00B6156D">
        <w:t xml:space="preserve">and </w:t>
      </w:r>
      <w:r w:rsidR="00812332">
        <w:t>thus its analysis</w:t>
      </w:r>
      <w:r w:rsidR="00B6156D">
        <w:t xml:space="preserve"> offer </w:t>
      </w:r>
      <w:r w:rsidR="000C4416">
        <w:t>key</w:t>
      </w:r>
      <w:r w:rsidR="00B6156D">
        <w:t xml:space="preserve"> insights into </w:t>
      </w:r>
      <w:r w:rsidR="00F963D1">
        <w:t xml:space="preserve">ongoing </w:t>
      </w:r>
      <w:r w:rsidR="00B6156D">
        <w:t xml:space="preserve">practical and academic debates on the </w:t>
      </w:r>
      <w:r w:rsidR="00C14C64">
        <w:t>selection</w:t>
      </w:r>
      <w:r w:rsidR="00B6156D">
        <w:t xml:space="preserve"> of</w:t>
      </w:r>
      <w:r w:rsidR="004B717F">
        <w:t xml:space="preserve"> </w:t>
      </w:r>
      <w:r w:rsidR="00B6156D">
        <w:t xml:space="preserve">lead farmers </w:t>
      </w:r>
      <w:r w:rsidR="004B717F">
        <w:fldChar w:fldCharType="begin"/>
      </w:r>
      <w:r w:rsidR="001B5265">
        <w:instrText xml:space="preserve"> ADDIN ZOTERO_ITEM CSL_CITATION {"citationID":"IrtKcf6O","properties":{"formattedCitation":"(Taylor and Bhasme, 2018; Ochieng, Silvert and Diaz, 2022, p. 26)","plainCitation":"(Taylor and Bhasme, 2018; Ochieng, Silvert and Diaz, 2022, p. 26)","noteIndex":0},"citationItems":[{"id":1185,"uris":["http://zotero.org/users/7916616/items/QDCR327E"],"itemData":{"id":1185,"type":"article-journal","abstract":"Model farmers are a common feature of many developing world agricultural extension networks within which they demonstrate new cultivation techniques and technologies to local communities. The diverse political-economic and socio-cultural roles that such farmers assume, however, are rarely afforded critical scrutiny. To do so, we emphasise the ways in which model farmers facilitate not only the production and transfer of knowledge but also of materials and legitimacy. These transfers occur both horizontally to community members and vertically through linkages with extension agents, research institutions and private sector interests. We establish how these transfers have important impacts upon both efficiency and equity. To illustrate, we use examples of model farmers drawn from research on hybrid rice dissemination in Mandya district, Karnataka. Despite having the same official functions within the extension network, the model farmers we surveyed assumed strongly different roles with notable implications for the effectiveness of knowledge transfer alongside equity considerations.","container-title":"Journal of Rural Studies","DOI":"10.1016/j.jrurstud.2018.09.015","ISSN":"0743-0167","journalAbbreviation":"Journal of Rural Studies","language":"en","page":"1-10","source":"ScienceDirect","title":"Model farmers, extension networks and the politics of agricultural knowledge transfer","URL":"https://www.sciencedirect.com/science/article/pii/S0743016718305308","volume":"64","author":[{"family":"Taylor","given":"Marcus"},{"family":"Bhasme","given":"Suhas"}],"accessed":{"date-parts":[["2022",9,28]]},"issued":{"date-parts":[["2018",11,1]]}}},{"id":1285,"uris":["http://zotero.org/users/7916616/items/VM46A9BK"],"itemData":{"id":1285,"type":"article-journal","abstract":"Agricultural extension has shifted towards community-centric, farmer-centered, and participatory approaches that enhance rural change through a social learning lens, resulting in the emergence of the farmer-to-farmer extension model. The purpose of the study was to understand lead farmer selection criteria within the farmer-to-farmer model and their impacts on community social learning. We applied Torraco’s (2005) integrative literature review method to guide our discussion around lead farmer selection processes, types of lead farmers selected and their impacts on social learning. The study indicated farmer-to-farmer extension model has the potential of re-invigorating the provision of agriculture extension services owing to its low cost, reliability, and the potential to be sustainable. However, farmerto-farmer faces numerous challenges such as a lack of funding, limited community adoption, and acceptance of the system. This study’s findings suggest the farmer-to-farmer approach can be more effective when stakeholders, especially the community is actively involved in designing, implementing, and evaluating the model. The study recommends that practitioners work closely with the community to develop long-term relationships based on trust through intentionality and inviting attitude that respects and values community knowledge.","container-title":"Journal of International Agricultural and Extension Education","DOI":"10.4148/2831-5960.1022","ISSN":"2831-5960","issue":"3","journalAbbreviation":"Journal of International Agricultural and Extension Education","language":"en","page":"7-31","source":"DOI.org (Crossref)","title":"Exploring the Impacts of Lead Farmer Selection on Community Social Learning: The case of Farmer-to-Farmer Model: A Review of Literature","title-short":"Exploring the Impacts of Lead Farmer Selection on Community Social Learning","URL":"https://newprairiepress.org/jiaee/vol29/iss3/2","volume":"29","author":[{"family":"Ochieng","given":"Willis"},{"family":"Silvert","given":"Colby J"},{"family":"Diaz","given":"John"}],"accessed":{"date-parts":[["2022",9,28]]},"issued":{"date-parts":[["2022",9,1]]}},"locator":"26"}],"schema":"https://github.com/citation-style-language/schema/raw/master/csl-citation.json"} </w:instrText>
      </w:r>
      <w:r w:rsidR="004B717F">
        <w:fldChar w:fldCharType="separate"/>
      </w:r>
      <w:r w:rsidR="001B5265" w:rsidRPr="001B5265">
        <w:rPr>
          <w:rFonts w:ascii="Calibri" w:hAnsi="Calibri" w:cs="Calibri"/>
        </w:rPr>
        <w:t>(Taylor and Bhasme, 2018; Ochieng, Silvert and Diaz, 2022, p. 26)</w:t>
      </w:r>
      <w:r w:rsidR="004B717F">
        <w:fldChar w:fldCharType="end"/>
      </w:r>
      <w:r w:rsidR="005F4F35">
        <w:t xml:space="preserve"> </w:t>
      </w:r>
      <w:r w:rsidR="00B6156D">
        <w:t xml:space="preserve">and the </w:t>
      </w:r>
      <w:r w:rsidR="002E1183">
        <w:t xml:space="preserve">respective roles of public and private agricultural extension </w:t>
      </w:r>
      <w:r w:rsidR="00413B48">
        <w:fldChar w:fldCharType="begin"/>
      </w:r>
      <w:r w:rsidR="00FA58C4">
        <w:instrText xml:space="preserve"> ADDIN ZOTERO_ITEM CSL_CITATION {"citationID":"zz3OBmIY","properties":{"formattedCitation":"(Muyanga and Jayne, 2008; Feder, Birner and Anderson, 2011; Norton and Alwang, 2020)","plainCitation":"(Muyanga and Jayne, 2008; Feder, Birner and Anderson, 2011; Norton and Alwang, 2020)","noteIndex":0},"citationItems":[{"id":1127,"uris":["http://zotero.org/users/7916616/items/IC6KNARD"],"itemData":{"id":1127,"type":"article-journal","abstract":"Private extension system has been at the centre of a debate triggered by inefficient public agricultural extension. The debate is anchored on the premise that the private sector is more efficient in extension service delivery. This study evaluates the private extension system in Kenya. It employs qualitative and quantitative methods. The results indicate that the private extension is skewed towards high potential regions because it is either driven by profits or quick results. The private system benefits from the public extension staff, thus some form of commercial contracting of public staff to serve the private systems is appropriate. Public extension should not overlap in the areas efficiently served by the private system. The government should consider contracting the private sector to deliver extension to neglected areas. The government has a role in extension services funding, quality control, arbitration, monitoring and in provision of quality infrastructure to lower private sector players’ costs.","container-title":"The Journal of Agricultural Education and Extension","DOI":"10.1080/13892240802019063","ISSN":"1389-224X, 1750-8622","issue":"2","journalAbbreviation":"The Journal of Agricultural Education and Extension","language":"en","page":"111-124","source":"DOI.org (Crossref)","title":"Private Agricultural Extension System in Kenya: Practice and Policy Lessons","title-short":"Private Agricultural Extension System in Kenya","URL":"http://www.tandfonline.com/doi/abs/10.1080/13892240802019063","volume":"14","author":[{"family":"Muyanga","given":"Milu"},{"family":"Jayne","given":"T.S."}],"accessed":{"date-parts":[["2022",9,27]]},"issued":{"date-parts":[["2008",6]]}}},{"id":1181,"uris":["http://zotero.org/users/7916616/items/HVM5KDN3"],"itemData":{"id":1181,"type":"article-journal","abstract":"Purpose – The poor performance of public agricultural extension systems in developing countries engendered interest in pluralistic concepts of extension involving a variety of service providers. Within the reform agenda, modalities relying on private‐sector providers were perceived as a path to improvement. This paper aims to assess the potential and limitations of such modalities. Design/methodology/approach – The paper discusses the conceptual underpinnings of these extension approaches, highlights theoretical and practical challenges inherent in their design, and provides an assessment of several performance‐based case studies described in the formal and informal literature. Findings – Many of the modalities reviewed entail partnerships between the public sector, farmers' organizations or communities, and private‐sector providers. The paper concludes that while private‐sector participation can overcome some of the deficiencies of public extension systems, there are also challenges that have been faced, including misuse of public funds, insufficient accountability to farmers, inequitable provision of service, inadequate quality, and limited coverage of the wide range of farmers' needs. Practical implications – The review suggests that private‐sector involvement in extension is no panacea. Extension systems need not be uniform, and will require different providers for different clienteles, with public providers and funding focusing more on smaller‐scale and less commercial farmers. The public sector may need to provide some regulatory oversight of private‐sector extension activities, particularly when public funding is involved. Originality/value – The paper draws conclusions from a diverse range of experiences, some of which are recent, and provides comparative insights. It may be of interest to development scholars and practitioners.","container-title":"Journal of Agribusiness in Developing and Emerging Economies","DOI":"10.1108/20440831111131505","ISSN":"2044-0839","issue":"1","note":"publisher: Emerald Group Publishing Limited","page":"31-54","source":"Emerald Insight","title":"The private sector's role in agricultural extension systems: potential and limitations","title-short":"The private sector's role in agricultural extension systems","URL":"https://doi.org/10.1108/20440831111131505","volume":"1","author":[{"family":"Feder","given":"Gershon"},{"family":"Birner","given":"Regina"},{"family":"Anderson","given":"Jock R."}],"accessed":{"date-parts":[["2022",9,28]]},"issued":{"date-parts":[["2011",1,1]]}}},{"id":1082,"uris":["http://zotero.org/users/7916616/items/DRLNK2R2"],"itemData":{"id":1082,"type":"article-journal","abstract":"Agricultural extension programs have changed significantly over the past four decades. What has changed and why? Have these changes affected adoption of innovations by farmers? What if anything should policy makers and extension agencies do differently, particularly in developing countries? Structural changes in agriculture, new types of agricultural technologies, tight public budgets, efforts to decentralize government, and emerging information and communication technologies (ICT) have led to pluralistic and, in some cases, lower-cost extension and advisory services that combine public and private mechanisms for financing and implementing extension activities. Farmer groups and virtual networks play a growing role in technology diffusion, and extension services can exploit these networks using the latest ICT approaches.","container-title":"Applied Economic Perspectives and Policy","DOI":"10.1002/aepp.13008","ISSN":"2040-5804","issue":"1","language":"en","note":"_eprint: https://onlinelibrary.wiley.com/doi/pdf/10.1002/aepp.13008","page":"8-20","source":"Wiley Online Library","title":"Changes in Agricultural Extension and Implications for Farmer Adoption of New Practices","URL":"https://onlinelibrary.wiley.com/doi/abs/10.1002/aepp.13008","volume":"42","author":[{"family":"Norton","given":"George W."},{"family":"Alwang","given":"Jeffrey"}],"accessed":{"date-parts":[["2022",9,27]]},"issued":{"date-parts":[["2020"]]}}}],"schema":"https://github.com/citation-style-language/schema/raw/master/csl-citation.json"} </w:instrText>
      </w:r>
      <w:r w:rsidR="00413B48">
        <w:fldChar w:fldCharType="separate"/>
      </w:r>
      <w:r w:rsidR="00FA58C4" w:rsidRPr="00FA58C4">
        <w:rPr>
          <w:rFonts w:ascii="Calibri" w:hAnsi="Calibri" w:cs="Calibri"/>
        </w:rPr>
        <w:t>(Muyanga and Jayne, 2008; Feder, Birner and Anderson, 2011; Norton and Alwang, 2020)</w:t>
      </w:r>
      <w:r w:rsidR="00413B48">
        <w:fldChar w:fldCharType="end"/>
      </w:r>
      <w:r w:rsidR="00C87096">
        <w:t xml:space="preserve">. </w:t>
      </w:r>
    </w:p>
    <w:p w14:paraId="578C8A23" w14:textId="77777777" w:rsidR="00C87096" w:rsidRDefault="00C87096" w:rsidP="00C87096">
      <w:pPr>
        <w:pStyle w:val="Heading1"/>
      </w:pPr>
      <w:r>
        <w:t>Research Questions</w:t>
      </w:r>
    </w:p>
    <w:p w14:paraId="459C51DB" w14:textId="046B4146" w:rsidR="00C87096" w:rsidRDefault="00C87096" w:rsidP="00C87096">
      <w:pPr>
        <w:pStyle w:val="ListParagraph"/>
        <w:numPr>
          <w:ilvl w:val="0"/>
          <w:numId w:val="1"/>
        </w:numPr>
      </w:pPr>
      <w:r>
        <w:t>What characteristics</w:t>
      </w:r>
      <w:r w:rsidR="00F8765B">
        <w:rPr>
          <w:rStyle w:val="FootnoteReference"/>
        </w:rPr>
        <w:footnoteReference w:id="5"/>
      </w:r>
      <w:r w:rsidR="00F8765B">
        <w:t xml:space="preserve"> are associated with </w:t>
      </w:r>
      <w:r>
        <w:t xml:space="preserve">dairy farmers </w:t>
      </w:r>
      <w:r w:rsidR="00F8765B">
        <w:t>being more</w:t>
      </w:r>
      <w:r>
        <w:t xml:space="preserve"> likely to seek information from other farmers</w:t>
      </w:r>
      <w:r w:rsidRPr="005C3B94">
        <w:rPr>
          <w:rStyle w:val="FootnoteReference"/>
        </w:rPr>
        <w:footnoteReference w:id="6"/>
      </w:r>
      <w:r>
        <w:t xml:space="preserve">? For ease, these are referred to as </w:t>
      </w:r>
      <w:r>
        <w:rPr>
          <w:i/>
          <w:iCs/>
        </w:rPr>
        <w:t>seekers</w:t>
      </w:r>
      <w:r>
        <w:t>.</w:t>
      </w:r>
    </w:p>
    <w:p w14:paraId="18FD230A" w14:textId="1FEE3235" w:rsidR="00C87096" w:rsidRDefault="00C87096" w:rsidP="00C87096">
      <w:pPr>
        <w:pStyle w:val="ListParagraph"/>
        <w:numPr>
          <w:ilvl w:val="1"/>
          <w:numId w:val="1"/>
        </w:numPr>
      </w:pPr>
      <w:r>
        <w:t>Are network or individual characteristics, if any, more significant in establishing of whether farmers will be seekers?</w:t>
      </w:r>
    </w:p>
    <w:p w14:paraId="4236005D" w14:textId="5CE96F14" w:rsidR="00C87096" w:rsidRDefault="00C87096" w:rsidP="00C87096">
      <w:pPr>
        <w:pStyle w:val="ListParagraph"/>
        <w:numPr>
          <w:ilvl w:val="0"/>
          <w:numId w:val="1"/>
        </w:numPr>
      </w:pPr>
      <w:r>
        <w:t xml:space="preserve">What are the traits of farmers sought out as a source </w:t>
      </w:r>
      <w:r w:rsidR="00F34F17">
        <w:t>of information by other farmers</w:t>
      </w:r>
      <w:r>
        <w:t>?</w:t>
      </w:r>
      <w:r w:rsidR="00F34F17">
        <w:t xml:space="preserve"> For ease of reference, these are called </w:t>
      </w:r>
      <w:proofErr w:type="spellStart"/>
      <w:r w:rsidR="00F34F17">
        <w:rPr>
          <w:i/>
          <w:iCs/>
        </w:rPr>
        <w:t>soughters</w:t>
      </w:r>
      <w:proofErr w:type="spellEnd"/>
      <w:r w:rsidR="00F34F17">
        <w:t>.</w:t>
      </w:r>
    </w:p>
    <w:p w14:paraId="4694E263" w14:textId="2B47379D" w:rsidR="00C87096" w:rsidRDefault="00F34F17" w:rsidP="00F34F17">
      <w:pPr>
        <w:pStyle w:val="ListParagraph"/>
        <w:numPr>
          <w:ilvl w:val="1"/>
          <w:numId w:val="1"/>
        </w:numPr>
      </w:pPr>
      <w:r>
        <w:t>To what degree are these consistent across network</w:t>
      </w:r>
      <w:r w:rsidR="00223E0B">
        <w:t>s</w:t>
      </w:r>
      <w:r>
        <w:t xml:space="preserve"> and different types of </w:t>
      </w:r>
      <w:r w:rsidRPr="00F34F17">
        <w:rPr>
          <w:i/>
          <w:iCs/>
        </w:rPr>
        <w:t>seekers</w:t>
      </w:r>
      <w:r>
        <w:t>?</w:t>
      </w:r>
    </w:p>
    <w:p w14:paraId="5D5DE3CF" w14:textId="4FA904EB" w:rsidR="00F34F17" w:rsidRDefault="00A20E55" w:rsidP="00F34F17">
      <w:pPr>
        <w:pStyle w:val="ListParagraph"/>
        <w:numPr>
          <w:ilvl w:val="1"/>
          <w:numId w:val="1"/>
        </w:numPr>
      </w:pPr>
      <w:r>
        <w:t xml:space="preserve">How different – if at all – are </w:t>
      </w:r>
      <w:proofErr w:type="spellStart"/>
      <w:r>
        <w:t>soughters</w:t>
      </w:r>
      <w:proofErr w:type="spellEnd"/>
      <w:r>
        <w:t xml:space="preserve"> from seekers? </w:t>
      </w:r>
      <w:r w:rsidR="00F34F17">
        <w:t xml:space="preserve">Are </w:t>
      </w:r>
      <w:proofErr w:type="spellStart"/>
      <w:r w:rsidR="00A46BCE">
        <w:rPr>
          <w:i/>
          <w:iCs/>
        </w:rPr>
        <w:t>soughters</w:t>
      </w:r>
      <w:proofErr w:type="spellEnd"/>
      <w:r w:rsidR="00F34F17">
        <w:t xml:space="preserve"> likely to be non-</w:t>
      </w:r>
      <w:r w:rsidR="00F34F17" w:rsidRPr="00F34F17">
        <w:rPr>
          <w:i/>
          <w:iCs/>
        </w:rPr>
        <w:t>seekers</w:t>
      </w:r>
      <w:r w:rsidR="00F34F17">
        <w:t>?</w:t>
      </w:r>
    </w:p>
    <w:p w14:paraId="58BDBA5E" w14:textId="4CDF9C91" w:rsidR="00C87096" w:rsidRDefault="00F34F17" w:rsidP="00C87096">
      <w:pPr>
        <w:pStyle w:val="ListParagraph"/>
        <w:numPr>
          <w:ilvl w:val="0"/>
          <w:numId w:val="1"/>
        </w:numPr>
      </w:pPr>
      <w:r>
        <w:lastRenderedPageBreak/>
        <w:t xml:space="preserve">Excluding other farmers, where </w:t>
      </w:r>
      <w:r w:rsidR="00EA5764">
        <w:t>d</w:t>
      </w:r>
      <w:r>
        <w:t xml:space="preserve">o </w:t>
      </w:r>
      <w:r w:rsidRPr="00F34F17">
        <w:rPr>
          <w:i/>
          <w:iCs/>
        </w:rPr>
        <w:t>seekers</w:t>
      </w:r>
      <w:r>
        <w:t xml:space="preserve">, </w:t>
      </w:r>
      <w:r w:rsidRPr="00F34F17">
        <w:rPr>
          <w:i/>
          <w:iCs/>
        </w:rPr>
        <w:t>n</w:t>
      </w:r>
      <w:r w:rsidR="00C87096" w:rsidRPr="00F34F17">
        <w:rPr>
          <w:i/>
          <w:iCs/>
        </w:rPr>
        <w:t>on-seekers</w:t>
      </w:r>
      <w:r w:rsidR="00C87096">
        <w:t xml:space="preserve">, and </w:t>
      </w:r>
      <w:proofErr w:type="spellStart"/>
      <w:r w:rsidR="00C87096" w:rsidRPr="00F34F17">
        <w:rPr>
          <w:i/>
          <w:iCs/>
        </w:rPr>
        <w:t>soughters</w:t>
      </w:r>
      <w:proofErr w:type="spellEnd"/>
      <w:r w:rsidR="00C87096">
        <w:t xml:space="preserve"> </w:t>
      </w:r>
      <w:r w:rsidR="00F10125">
        <w:t>prefer to acquire</w:t>
      </w:r>
      <w:r>
        <w:t xml:space="preserve"> information</w:t>
      </w:r>
      <w:r w:rsidR="0040215C">
        <w:t xml:space="preserve"> on dairy farming</w:t>
      </w:r>
      <w:r>
        <w:t xml:space="preserve"> from</w:t>
      </w:r>
      <w:r w:rsidR="0040215C">
        <w:t xml:space="preserve"> </w:t>
      </w:r>
      <w:r w:rsidR="00C84C12">
        <w:t>– with particular focus on private, public and open-access sources -</w:t>
      </w:r>
      <w:r>
        <w:t xml:space="preserve"> and to what degree are they respectively dependent on these sources?</w:t>
      </w:r>
    </w:p>
    <w:p w14:paraId="2DC5B09B" w14:textId="2B011E30" w:rsidR="00DB6B05" w:rsidRDefault="00DB6B05" w:rsidP="00F34F17">
      <w:pPr>
        <w:pStyle w:val="ListParagraph"/>
        <w:numPr>
          <w:ilvl w:val="1"/>
          <w:numId w:val="1"/>
        </w:numPr>
      </w:pPr>
      <w:r>
        <w:t>Are the clear differences between and/or within groups?</w:t>
      </w:r>
    </w:p>
    <w:p w14:paraId="2181E3FD" w14:textId="65529FB4" w:rsidR="00C87096" w:rsidRDefault="00F34F17" w:rsidP="00F34F17">
      <w:pPr>
        <w:pStyle w:val="ListParagraph"/>
        <w:numPr>
          <w:ilvl w:val="1"/>
          <w:numId w:val="1"/>
        </w:numPr>
      </w:pPr>
      <w:r>
        <w:t>What does this say about the effectiveness and equity implications of replacing of direct extension with F2F?</w:t>
      </w:r>
    </w:p>
    <w:p w14:paraId="70538351" w14:textId="33F281A8" w:rsidR="005C3B94" w:rsidRPr="00CB1331" w:rsidRDefault="005C3B94" w:rsidP="00F34F17">
      <w:pPr>
        <w:pStyle w:val="ListParagraph"/>
        <w:numPr>
          <w:ilvl w:val="1"/>
          <w:numId w:val="1"/>
        </w:numPr>
      </w:pPr>
      <w:r>
        <w:t>How does this inform the op</w:t>
      </w:r>
      <w:r w:rsidR="00F84AF9">
        <w:t>timal and most equitable distribution of private and public extension resources?</w:t>
      </w:r>
      <w:r w:rsidR="00BD77CD">
        <w:t xml:space="preserve"> </w:t>
      </w:r>
    </w:p>
    <w:p w14:paraId="5BCF788B" w14:textId="77325BA2" w:rsidR="00A20E55" w:rsidRDefault="00A20E55" w:rsidP="00A20E55"/>
    <w:p w14:paraId="0E17CC50" w14:textId="77777777" w:rsidR="00E97C6C" w:rsidRDefault="00E97C6C">
      <w:pPr>
        <w:rPr>
          <w:rFonts w:asciiTheme="majorHAnsi" w:eastAsiaTheme="majorEastAsia" w:hAnsiTheme="majorHAnsi" w:cstheme="majorBidi"/>
          <w:color w:val="2F5496" w:themeColor="accent1" w:themeShade="BF"/>
          <w:sz w:val="32"/>
          <w:szCs w:val="32"/>
        </w:rPr>
      </w:pPr>
      <w:r>
        <w:br w:type="page"/>
      </w:r>
    </w:p>
    <w:p w14:paraId="41504A28" w14:textId="2C77E1A2" w:rsidR="00A20E55" w:rsidRDefault="001B0FAD" w:rsidP="001B0FAD">
      <w:pPr>
        <w:pStyle w:val="Heading1"/>
      </w:pPr>
      <w:r>
        <w:lastRenderedPageBreak/>
        <w:t>Objectives</w:t>
      </w:r>
      <w:r w:rsidR="00A20E55">
        <w:t xml:space="preserve"> </w:t>
      </w:r>
    </w:p>
    <w:p w14:paraId="4039BC52" w14:textId="5099EF33" w:rsidR="00A20E55" w:rsidRDefault="00A20E55" w:rsidP="00A20E55">
      <w:r>
        <w:t xml:space="preserve">To identify network and individual characteristics linked to farmers’ propensity to seek information from other farmers. </w:t>
      </w:r>
    </w:p>
    <w:p w14:paraId="3C7A6A9E" w14:textId="053F5D01" w:rsidR="00A20E55" w:rsidRDefault="00A20E55" w:rsidP="00A20E55">
      <w:r>
        <w:t>To determine characteristics of farmer</w:t>
      </w:r>
      <w:r w:rsidR="009C12EB">
        <w:t>s</w:t>
      </w:r>
      <w:r>
        <w:t xml:space="preserve"> more likely to be sought out for information by other farmers. </w:t>
      </w:r>
    </w:p>
    <w:p w14:paraId="65C110F8" w14:textId="37662822" w:rsidR="00A20E55" w:rsidRPr="00B26C81" w:rsidRDefault="00A20E55" w:rsidP="00A20E55">
      <w:r>
        <w:t xml:space="preserve">To evaluate how different types of farmers (types being </w:t>
      </w:r>
      <w:proofErr w:type="spellStart"/>
      <w:r w:rsidRPr="001B0FAD">
        <w:rPr>
          <w:i/>
          <w:iCs/>
        </w:rPr>
        <w:t>soughters</w:t>
      </w:r>
      <w:proofErr w:type="spellEnd"/>
      <w:r w:rsidRPr="001B0FAD">
        <w:rPr>
          <w:i/>
          <w:iCs/>
        </w:rPr>
        <w:t xml:space="preserve">, seekers, </w:t>
      </w:r>
      <w:r w:rsidRPr="001B0FAD">
        <w:t>and</w:t>
      </w:r>
      <w:r w:rsidRPr="001B0FAD">
        <w:rPr>
          <w:i/>
          <w:iCs/>
        </w:rPr>
        <w:t xml:space="preserve"> non-seekers</w:t>
      </w:r>
      <w:r>
        <w:t>) vary in where they seek information from, and to what degree they are reliant on these</w:t>
      </w:r>
      <w:r w:rsidR="001B0FAD">
        <w:t>.</w:t>
      </w:r>
    </w:p>
    <w:p w14:paraId="01FA5CD3" w14:textId="77777777" w:rsidR="00A20E55" w:rsidRDefault="00A20E55" w:rsidP="00A20E55"/>
    <w:p w14:paraId="7CC7C59E" w14:textId="14D77D5F" w:rsidR="00A20E55" w:rsidRDefault="00A20E55" w:rsidP="001B0FAD">
      <w:pPr>
        <w:pStyle w:val="Heading1"/>
      </w:pPr>
      <w:r>
        <w:t>M</w:t>
      </w:r>
      <w:r w:rsidR="00ED5DE0">
        <w:t>e</w:t>
      </w:r>
      <w:r>
        <w:t>thods</w:t>
      </w:r>
    </w:p>
    <w:p w14:paraId="2D4B9D1B" w14:textId="2C0018E4" w:rsidR="00C7627D" w:rsidRDefault="00C7627D" w:rsidP="00A20E55">
      <w:r>
        <w:rPr>
          <w:noProof/>
        </w:rPr>
        <mc:AlternateContent>
          <mc:Choice Requires="wps">
            <w:drawing>
              <wp:anchor distT="0" distB="0" distL="114300" distR="114300" simplePos="0" relativeHeight="251661312" behindDoc="0" locked="0" layoutInCell="1" allowOverlap="1" wp14:anchorId="20183FC4" wp14:editId="144A5E29">
                <wp:simplePos x="0" y="0"/>
                <wp:positionH relativeFrom="column">
                  <wp:posOffset>-34290</wp:posOffset>
                </wp:positionH>
                <wp:positionV relativeFrom="paragraph">
                  <wp:posOffset>2931160</wp:posOffset>
                </wp:positionV>
                <wp:extent cx="296100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961005" cy="635"/>
                        </a:xfrm>
                        <a:prstGeom prst="rect">
                          <a:avLst/>
                        </a:prstGeom>
                        <a:solidFill>
                          <a:prstClr val="white"/>
                        </a:solidFill>
                        <a:ln>
                          <a:noFill/>
                        </a:ln>
                      </wps:spPr>
                      <wps:txbx>
                        <w:txbxContent>
                          <w:p w14:paraId="19835117" w14:textId="1F3DF17A" w:rsidR="00C7627D" w:rsidRPr="009E3EC6" w:rsidRDefault="00C7627D" w:rsidP="00C7627D">
                            <w:pPr>
                              <w:pStyle w:val="Caption"/>
                              <w:rPr>
                                <w:rFonts w:ascii="Arial" w:hAnsi="Arial" w:cs="Arial"/>
                                <w:noProof/>
                              </w:rPr>
                            </w:pPr>
                            <w:r>
                              <w:t xml:space="preserve">Figure </w:t>
                            </w:r>
                            <w:fldSimple w:instr=" SEQ Figure \* ARABIC ">
                              <w:r>
                                <w:rPr>
                                  <w:noProof/>
                                </w:rPr>
                                <w:t>2</w:t>
                              </w:r>
                            </w:fldSimple>
                            <w:r>
                              <w:t>: Locations communities where data collection was conducted (Morrison,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183FC4" id="_x0000_t202" coordsize="21600,21600" o:spt="202" path="m,l,21600r21600,l21600,xe">
                <v:stroke joinstyle="miter"/>
                <v:path gradientshapeok="t" o:connecttype="rect"/>
              </v:shapetype>
              <v:shape id="Text Box 2" o:spid="_x0000_s1026" type="#_x0000_t202" style="position:absolute;margin-left:-2.7pt;margin-top:230.8pt;width:233.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" stroked="f">
                <v:textbox style="mso-fit-shape-to-text:t" inset="0,0,0,0">
                  <w:txbxContent>
                    <w:p w14:paraId="19835117" w14:textId="1F3DF17A" w:rsidR="00C7627D" w:rsidRPr="009E3EC6" w:rsidRDefault="00C7627D" w:rsidP="00C7627D">
                      <w:pPr>
                        <w:pStyle w:val="Caption"/>
                        <w:rPr>
                          <w:rFonts w:ascii="Arial" w:hAnsi="Arial" w:cs="Arial"/>
                          <w:noProof/>
                        </w:rPr>
                      </w:pPr>
                      <w:r>
                        <w:t xml:space="preserve">Figure </w:t>
                      </w:r>
                      <w:fldSimple w:instr=" SEQ Figure \* ARABIC ">
                        <w:r>
                          <w:rPr>
                            <w:noProof/>
                          </w:rPr>
                          <w:t>2</w:t>
                        </w:r>
                      </w:fldSimple>
                      <w:r>
                        <w:t>: Locations communities where data collection was conducted (Morrison, 2022)</w:t>
                      </w:r>
                    </w:p>
                  </w:txbxContent>
                </v:textbox>
                <w10:wrap type="square"/>
              </v:shape>
            </w:pict>
          </mc:Fallback>
        </mc:AlternateContent>
      </w:r>
      <w:r w:rsidRPr="00DA4543">
        <w:rPr>
          <w:rFonts w:ascii="Arial" w:hAnsi="Arial" w:cs="Arial"/>
          <w:noProof/>
        </w:rPr>
        <w:drawing>
          <wp:anchor distT="0" distB="0" distL="114300" distR="114300" simplePos="0" relativeHeight="251659264" behindDoc="0" locked="0" layoutInCell="1" allowOverlap="1" wp14:anchorId="77ED2F37" wp14:editId="362AD544">
            <wp:simplePos x="0" y="0"/>
            <wp:positionH relativeFrom="column">
              <wp:posOffset>-34636</wp:posOffset>
            </wp:positionH>
            <wp:positionV relativeFrom="paragraph">
              <wp:posOffset>40755</wp:posOffset>
            </wp:positionV>
            <wp:extent cx="2961005" cy="2833370"/>
            <wp:effectExtent l="0" t="0" r="0" b="5080"/>
            <wp:wrapSquare wrapText="bothSides"/>
            <wp:docPr id="279" name="Picture 279"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61005" cy="2833370"/>
                    </a:xfrm>
                    <a:prstGeom prst="rect">
                      <a:avLst/>
                    </a:prstGeom>
                  </pic:spPr>
                </pic:pic>
              </a:graphicData>
            </a:graphic>
            <wp14:sizeRelH relativeFrom="page">
              <wp14:pctWidth>0</wp14:pctWidth>
            </wp14:sizeRelH>
            <wp14:sizeRelV relativeFrom="page">
              <wp14:pctHeight>0</wp14:pctHeight>
            </wp14:sizeRelV>
          </wp:anchor>
        </w:drawing>
      </w:r>
      <w:r w:rsidR="007D1619">
        <w:t xml:space="preserve">The </w:t>
      </w:r>
      <w:r w:rsidR="00E06F54">
        <w:t xml:space="preserve">dataset available consists of qualitative and quantitative variables on the </w:t>
      </w:r>
      <w:r w:rsidR="00F002BA">
        <w:t>individual, household, socio-economic and community characteristics of dairy farmers in</w:t>
      </w:r>
      <w:r w:rsidR="00C97C5C">
        <w:t xml:space="preserve"> four rural communities in</w:t>
      </w:r>
      <w:r w:rsidR="00F002BA">
        <w:t xml:space="preserve"> </w:t>
      </w:r>
      <w:r w:rsidR="0029646E">
        <w:t>Western</w:t>
      </w:r>
      <w:r w:rsidR="00F002BA">
        <w:t xml:space="preserve"> Kenya</w:t>
      </w:r>
      <w:r>
        <w:t xml:space="preserve"> (Fig2)</w:t>
      </w:r>
      <w:r w:rsidR="00991D67">
        <w:t xml:space="preserve">. </w:t>
      </w:r>
      <w:r w:rsidR="000F5A60">
        <w:t>Importantly,</w:t>
      </w:r>
      <w:r w:rsidR="00E25490">
        <w:t xml:space="preserve"> </w:t>
      </w:r>
      <w:r w:rsidR="002B20A9">
        <w:t xml:space="preserve">question on who farmers speak to and where they get information from </w:t>
      </w:r>
      <w:r w:rsidR="00BD7D69">
        <w:t xml:space="preserve">captures important </w:t>
      </w:r>
      <w:r w:rsidR="00C74B6F">
        <w:t xml:space="preserve">community and information flow-dynamics, which are not available from standard household surveys. </w:t>
      </w:r>
      <w:r w:rsidR="00991D67">
        <w:t>T</w:t>
      </w:r>
      <w:r w:rsidR="00D82AA9">
        <w:t xml:space="preserve">he author was </w:t>
      </w:r>
      <w:r w:rsidR="007D1619">
        <w:t xml:space="preserve">author was thoroughly involved in the </w:t>
      </w:r>
      <w:r w:rsidR="00D82AA9">
        <w:t>data collection design</w:t>
      </w:r>
      <w:r w:rsidR="001A3C53">
        <w:t xml:space="preserve"> and subsequent data cleaning.</w:t>
      </w:r>
      <w:r w:rsidR="00930982">
        <w:t xml:space="preserve"> </w:t>
      </w:r>
    </w:p>
    <w:p w14:paraId="054C7169" w14:textId="66A52E9F" w:rsidR="00ED5DE0" w:rsidRDefault="00930982" w:rsidP="00A20E55">
      <w:r>
        <w:t xml:space="preserve">From this dataset, </w:t>
      </w:r>
      <w:r w:rsidR="00ED5DE0">
        <w:t xml:space="preserve">variables to measure traits of </w:t>
      </w:r>
      <w:r>
        <w:t>interest whch are not directly measurable</w:t>
      </w:r>
      <w:r w:rsidR="00ED5DE0">
        <w:t xml:space="preserve"> – including social capital and network characteristics – will be constructed.</w:t>
      </w:r>
      <w:r>
        <w:t xml:space="preserve"> </w:t>
      </w:r>
      <w:r w:rsidR="00CA7908">
        <w:br/>
      </w:r>
      <w:r>
        <w:t>These</w:t>
      </w:r>
      <w:r w:rsidR="00C71B0B">
        <w:t>, as well as variables on farmer and household traits,</w:t>
      </w:r>
      <w:r>
        <w:t xml:space="preserve"> will then be integrated as explanatory variables into a</w:t>
      </w:r>
      <w:r w:rsidR="00CA7908">
        <w:t xml:space="preserve"> logistical regression equation </w:t>
      </w:r>
      <w:r w:rsidR="00ED5DE0">
        <w:t>with the farmer’s binary choice as to whether they would seek information from other farmers as the dependent variable. Appropriate statistical tests to determine the significance and robustness of these explanatory variables will then be conducted.</w:t>
      </w:r>
    </w:p>
    <w:p w14:paraId="0139050A" w14:textId="0FEEA6B6" w:rsidR="00ED5DE0" w:rsidRDefault="00ED5DE0" w:rsidP="00354924">
      <w:r>
        <w:t>Following this</w:t>
      </w:r>
      <w:r w:rsidR="006B41E6">
        <w:t>,</w:t>
      </w:r>
      <w:r w:rsidR="00BB4095">
        <w:t xml:space="preserve"> </w:t>
      </w:r>
      <w:commentRangeStart w:id="11"/>
      <w:r w:rsidR="00750E4A">
        <w:t xml:space="preserve">a </w:t>
      </w:r>
      <w:r w:rsidR="00156BFC">
        <w:t>Tobit</w:t>
      </w:r>
      <w:r w:rsidR="00750E4A">
        <w:t xml:space="preserve"> regression</w:t>
      </w:r>
      <w:r w:rsidR="005B0F81">
        <w:rPr>
          <w:rStyle w:val="FootnoteReference"/>
        </w:rPr>
        <w:footnoteReference w:id="7"/>
      </w:r>
      <w:r w:rsidR="00750E4A">
        <w:t xml:space="preserve"> model will be constructed</w:t>
      </w:r>
      <w:r w:rsidR="00BB4095">
        <w:t xml:space="preserve"> to </w:t>
      </w:r>
      <w:r w:rsidR="001B416D">
        <w:t>determine the traits associated with farmers</w:t>
      </w:r>
      <w:r w:rsidR="00F36E7B">
        <w:t xml:space="preserve"> being sought out </w:t>
      </w:r>
      <w:r w:rsidR="005B0F81">
        <w:t>for information o</w:t>
      </w:r>
      <w:r w:rsidR="006A1313">
        <w:t>n dairy farming</w:t>
      </w:r>
      <w:r w:rsidR="005B0F81">
        <w:t xml:space="preserve"> by others</w:t>
      </w:r>
      <w:commentRangeEnd w:id="11"/>
      <w:r w:rsidR="0033739B">
        <w:rPr>
          <w:rStyle w:val="CommentReference"/>
        </w:rPr>
        <w:commentReference w:id="11"/>
      </w:r>
      <w:r w:rsidR="006A1313">
        <w:t xml:space="preserve">. </w:t>
      </w:r>
      <w:r w:rsidR="000809D4">
        <w:t>The number of farmers referring to a given farmer as a source of information will be regressed against individual</w:t>
      </w:r>
      <w:r w:rsidR="00750E4A">
        <w:t>,</w:t>
      </w:r>
      <w:r w:rsidR="002B3F91">
        <w:t xml:space="preserve"> household, and network traits. As above, appropriate tests will be used to determine</w:t>
      </w:r>
      <w:r w:rsidR="003024D4">
        <w:t xml:space="preserve"> the robustness </w:t>
      </w:r>
      <w:r w:rsidR="00F11A1B">
        <w:t>and</w:t>
      </w:r>
      <w:r w:rsidR="00607185">
        <w:t xml:space="preserve"> explanatory power of each variable. </w:t>
      </w:r>
    </w:p>
    <w:p w14:paraId="7C0E853A" w14:textId="10A5A521" w:rsidR="00964A01" w:rsidRDefault="00750E4A">
      <w:r>
        <w:t xml:space="preserve">Using the predicted values from </w:t>
      </w:r>
      <w:r w:rsidR="00672F76">
        <w:t xml:space="preserve">the </w:t>
      </w:r>
      <w:r>
        <w:t>two linear regressions</w:t>
      </w:r>
      <w:r w:rsidR="00672F76">
        <w:t xml:space="preserve"> above</w:t>
      </w:r>
      <w:r>
        <w:t>, the traits of different groups (</w:t>
      </w:r>
      <w:proofErr w:type="spellStart"/>
      <w:r>
        <w:t>soughters</w:t>
      </w:r>
      <w:proofErr w:type="spellEnd"/>
      <w:r>
        <w:t>, seekers, and non-seekers) will be compared using appropriate statistical test including T-tests</w:t>
      </w:r>
      <w:r w:rsidR="009646A1">
        <w:t>, with analysis by community where appropriate</w:t>
      </w:r>
      <w:r>
        <w:t xml:space="preserve">. </w:t>
      </w:r>
      <w:r w:rsidR="001B0FAD">
        <w:t xml:space="preserve"> Venn diagrams</w:t>
      </w:r>
      <w:r w:rsidR="00964A01">
        <w:t xml:space="preserve">, histograms, </w:t>
      </w:r>
      <w:r w:rsidR="001B0FAD">
        <w:t xml:space="preserve">and </w:t>
      </w:r>
      <w:r w:rsidR="00F11A1B">
        <w:t>other v</w:t>
      </w:r>
      <w:r w:rsidR="001B0FAD">
        <w:t>isualisations will be generated to determine the overlaps and link</w:t>
      </w:r>
      <w:r w:rsidR="00964A01">
        <w:t>s b</w:t>
      </w:r>
      <w:r w:rsidR="001B0FAD">
        <w:t xml:space="preserve">etween groupings. </w:t>
      </w:r>
    </w:p>
    <w:p w14:paraId="566CF174" w14:textId="7BFE2B00" w:rsidR="00E97C6C" w:rsidRDefault="00D3738F">
      <w:pPr>
        <w:rPr>
          <w:rFonts w:asciiTheme="majorHAnsi" w:eastAsiaTheme="majorEastAsia" w:hAnsiTheme="majorHAnsi" w:cstheme="majorBidi"/>
          <w:color w:val="2F5496" w:themeColor="accent1" w:themeShade="BF"/>
          <w:sz w:val="32"/>
          <w:szCs w:val="32"/>
        </w:rPr>
      </w:pPr>
      <w:r>
        <w:lastRenderedPageBreak/>
        <w:t xml:space="preserve">Subsequently, a </w:t>
      </w:r>
      <w:r w:rsidR="00750E4A">
        <w:t xml:space="preserve">comparison of the </w:t>
      </w:r>
      <w:r>
        <w:t xml:space="preserve">preferred </w:t>
      </w:r>
      <w:r w:rsidR="00750E4A">
        <w:t>information sources</w:t>
      </w:r>
      <w:r>
        <w:t xml:space="preserve"> on dairy farming</w:t>
      </w:r>
      <w:r w:rsidR="00750E4A">
        <w:t xml:space="preserve"> reported </w:t>
      </w:r>
      <w:r w:rsidR="004C7BA0">
        <w:t xml:space="preserve">between and </w:t>
      </w:r>
      <w:r w:rsidR="00750E4A">
        <w:t>amongst grouping</w:t>
      </w:r>
      <w:r w:rsidR="004C7BA0">
        <w:t>s wi</w:t>
      </w:r>
      <w:r w:rsidR="001B0FAD">
        <w:t xml:space="preserve">ll also be undertaken, comparing </w:t>
      </w:r>
      <w:r w:rsidR="004C7BA0">
        <w:t xml:space="preserve">these results to </w:t>
      </w:r>
      <w:r w:rsidR="00C97C5C">
        <w:t>variation between</w:t>
      </w:r>
      <w:r w:rsidR="001B0FAD">
        <w:t xml:space="preserve"> </w:t>
      </w:r>
      <w:r w:rsidR="00C97C5C">
        <w:t>communities.</w:t>
      </w:r>
      <w:r w:rsidR="001B0FAD">
        <w:t xml:space="preserve"> </w:t>
      </w:r>
      <w:r w:rsidR="0001273F">
        <w:t xml:space="preserve">Flowcharts and histograms will be used to </w:t>
      </w:r>
      <w:r w:rsidR="003F7C6F">
        <w:t xml:space="preserve">analyse and discuss the importance of different </w:t>
      </w:r>
      <w:r w:rsidR="008F4DE1">
        <w:t>information sources.</w:t>
      </w:r>
    </w:p>
    <w:p w14:paraId="736410E4" w14:textId="77777777" w:rsidR="00672F76" w:rsidRDefault="00672F76">
      <w:pPr>
        <w:rPr>
          <w:rFonts w:asciiTheme="majorHAnsi" w:eastAsiaTheme="majorEastAsia" w:hAnsiTheme="majorHAnsi" w:cstheme="majorBidi"/>
          <w:color w:val="2F5496" w:themeColor="accent1" w:themeShade="BF"/>
          <w:sz w:val="32"/>
          <w:szCs w:val="32"/>
        </w:rPr>
      </w:pPr>
      <w:r>
        <w:br w:type="page"/>
      </w:r>
    </w:p>
    <w:p w14:paraId="7F59E8B0" w14:textId="60C4A7BE" w:rsidR="009662F3" w:rsidRDefault="009662F3" w:rsidP="00E97C6C">
      <w:pPr>
        <w:pStyle w:val="Heading1"/>
      </w:pPr>
      <w:r>
        <w:lastRenderedPageBreak/>
        <w:t>References</w:t>
      </w:r>
    </w:p>
    <w:commentRangeStart w:id="12"/>
    <w:p w14:paraId="53771BA9" w14:textId="77777777" w:rsidR="000D7CAA" w:rsidRPr="000D7CAA" w:rsidRDefault="009662F3" w:rsidP="000D7CAA">
      <w:pPr>
        <w:pStyle w:val="Bibliography"/>
        <w:rPr>
          <w:rFonts w:ascii="Calibri" w:hAnsi="Calibri" w:cs="Calibri"/>
          <w:szCs w:val="24"/>
        </w:rPr>
      </w:pPr>
      <w:r>
        <w:fldChar w:fldCharType="begin"/>
      </w:r>
      <w:r w:rsidR="000D7CAA">
        <w:instrText xml:space="preserve"> ADDIN ZOTERO_BIBL {"uncited":[["http://zotero.org/users/7916616/items/P7VN4UI8"]],"omitted":[],"custom":[]} CSL_BIBLIOGRAPHY </w:instrText>
      </w:r>
      <w:r>
        <w:fldChar w:fldCharType="separate"/>
      </w:r>
      <w:r w:rsidR="000D7CAA" w:rsidRPr="000D7CAA">
        <w:rPr>
          <w:rFonts w:ascii="Calibri" w:hAnsi="Calibri" w:cs="Calibri"/>
          <w:szCs w:val="24"/>
        </w:rPr>
        <w:t xml:space="preserve">Antwi-Agyei, P. and Stringer, L.C. (2021) ‘Improving the effectiveness of agricultural extension services in supporting farmers to adapt to climate change: Insights from northeastern Ghana’, </w:t>
      </w:r>
      <w:r w:rsidR="000D7CAA" w:rsidRPr="000D7CAA">
        <w:rPr>
          <w:rFonts w:ascii="Calibri" w:hAnsi="Calibri" w:cs="Calibri"/>
          <w:i/>
          <w:iCs/>
          <w:szCs w:val="24"/>
        </w:rPr>
        <w:t>Climate Risk Management</w:t>
      </w:r>
      <w:r w:rsidR="000D7CAA" w:rsidRPr="000D7CAA">
        <w:rPr>
          <w:rFonts w:ascii="Calibri" w:hAnsi="Calibri" w:cs="Calibri"/>
          <w:szCs w:val="24"/>
        </w:rPr>
        <w:t>, 32, p. 100304. Available at: https://doi.org/10.1016/j.crm.2021.100304.</w:t>
      </w:r>
    </w:p>
    <w:p w14:paraId="1B6D0022" w14:textId="77777777" w:rsidR="000D7CAA" w:rsidRPr="000D7CAA" w:rsidRDefault="000D7CAA" w:rsidP="000D7CAA">
      <w:pPr>
        <w:pStyle w:val="Bibliography"/>
        <w:rPr>
          <w:rFonts w:ascii="Calibri" w:hAnsi="Calibri" w:cs="Calibri"/>
          <w:szCs w:val="24"/>
        </w:rPr>
      </w:pPr>
      <w:r w:rsidRPr="000D7CAA">
        <w:rPr>
          <w:rFonts w:ascii="Calibri" w:hAnsi="Calibri" w:cs="Calibri"/>
          <w:szCs w:val="24"/>
        </w:rPr>
        <w:t xml:space="preserve">Button, H. (2022) </w:t>
      </w:r>
      <w:r w:rsidRPr="000D7CAA">
        <w:rPr>
          <w:rFonts w:ascii="Calibri" w:hAnsi="Calibri" w:cs="Calibri"/>
          <w:i/>
          <w:iCs/>
          <w:szCs w:val="24"/>
        </w:rPr>
        <w:t>Drought-Induced Loss of Livestock in Horn of Africa Will Impact Communities “For Years to Come” | Agrilinks</w:t>
      </w:r>
      <w:r w:rsidRPr="000D7CAA">
        <w:rPr>
          <w:rFonts w:ascii="Calibri" w:hAnsi="Calibri" w:cs="Calibri"/>
          <w:szCs w:val="24"/>
        </w:rPr>
        <w:t>. Available at: http://www.agrilinks.org/post/drought-induced-loss-livestock-horn-africa-will-impact-communities-years-come (Accessed: 19 October 2022).</w:t>
      </w:r>
    </w:p>
    <w:p w14:paraId="3FAAD4BE" w14:textId="77777777" w:rsidR="000D7CAA" w:rsidRPr="000D7CAA" w:rsidRDefault="000D7CAA" w:rsidP="000D7CAA">
      <w:pPr>
        <w:pStyle w:val="Bibliography"/>
        <w:rPr>
          <w:rFonts w:ascii="Calibri" w:hAnsi="Calibri" w:cs="Calibri"/>
          <w:szCs w:val="24"/>
        </w:rPr>
      </w:pPr>
      <w:r w:rsidRPr="000D7CAA">
        <w:rPr>
          <w:rFonts w:ascii="Calibri" w:hAnsi="Calibri" w:cs="Calibri"/>
          <w:szCs w:val="24"/>
        </w:rPr>
        <w:t xml:space="preserve">Feder, G., Birner, R. and Anderson, J.R. (2011) ‘The private sector’s role in agricultural extension systems: potential and limitations’, </w:t>
      </w:r>
      <w:r w:rsidRPr="000D7CAA">
        <w:rPr>
          <w:rFonts w:ascii="Calibri" w:hAnsi="Calibri" w:cs="Calibri"/>
          <w:i/>
          <w:iCs/>
          <w:szCs w:val="24"/>
        </w:rPr>
        <w:t>Journal of Agribusiness in Developing and Emerging Economies</w:t>
      </w:r>
      <w:r w:rsidRPr="000D7CAA">
        <w:rPr>
          <w:rFonts w:ascii="Calibri" w:hAnsi="Calibri" w:cs="Calibri"/>
          <w:szCs w:val="24"/>
        </w:rPr>
        <w:t>, 1(1), pp. 31–54. Available at: https://doi.org/10.1108/20440831111131505.</w:t>
      </w:r>
    </w:p>
    <w:p w14:paraId="17B0664D" w14:textId="77777777" w:rsidR="000D7CAA" w:rsidRPr="000D7CAA" w:rsidRDefault="000D7CAA" w:rsidP="000D7CAA">
      <w:pPr>
        <w:pStyle w:val="Bibliography"/>
        <w:rPr>
          <w:rFonts w:ascii="Calibri" w:hAnsi="Calibri" w:cs="Calibri"/>
          <w:szCs w:val="24"/>
        </w:rPr>
      </w:pPr>
      <w:r w:rsidRPr="000D7CAA">
        <w:rPr>
          <w:rFonts w:ascii="Calibri" w:hAnsi="Calibri" w:cs="Calibri"/>
          <w:szCs w:val="24"/>
        </w:rPr>
        <w:t xml:space="preserve">Hatab, A.A. (2022) ‘Africa’s Food Security under the Shadow of the Russia-Ukraine Conflict’, </w:t>
      </w:r>
      <w:r w:rsidRPr="000D7CAA">
        <w:rPr>
          <w:rFonts w:ascii="Calibri" w:hAnsi="Calibri" w:cs="Calibri"/>
          <w:i/>
          <w:iCs/>
          <w:szCs w:val="24"/>
        </w:rPr>
        <w:t>Strategic Review for Southern Africa</w:t>
      </w:r>
      <w:r w:rsidRPr="000D7CAA">
        <w:rPr>
          <w:rFonts w:ascii="Calibri" w:hAnsi="Calibri" w:cs="Calibri"/>
          <w:szCs w:val="24"/>
        </w:rPr>
        <w:t>, 44(1). Available at: https://doi.org/10.35293/srsa.v44i1.4083.</w:t>
      </w:r>
    </w:p>
    <w:p w14:paraId="65515350" w14:textId="77777777" w:rsidR="000D7CAA" w:rsidRPr="000D7CAA" w:rsidRDefault="000D7CAA" w:rsidP="000D7CAA">
      <w:pPr>
        <w:pStyle w:val="Bibliography"/>
        <w:rPr>
          <w:rFonts w:ascii="Calibri" w:hAnsi="Calibri" w:cs="Calibri"/>
          <w:szCs w:val="24"/>
        </w:rPr>
      </w:pPr>
      <w:r w:rsidRPr="000D7CAA">
        <w:rPr>
          <w:rFonts w:ascii="Calibri" w:hAnsi="Calibri" w:cs="Calibri"/>
          <w:szCs w:val="24"/>
        </w:rPr>
        <w:t>‘IPCC Sixth Assessment Report - Regional fact sheet - Africa’ (2022). Available at: https://www.ipcc.ch/report/ar6/wg1/downloads/factsheets/IPCC_AR6_WGI_Regional_Fact_Sheet_Africa.pdf (Accessed: 19 October 2022).</w:t>
      </w:r>
    </w:p>
    <w:p w14:paraId="7BF61EDE" w14:textId="77777777" w:rsidR="000D7CAA" w:rsidRPr="000D7CAA" w:rsidRDefault="000D7CAA" w:rsidP="000D7CAA">
      <w:pPr>
        <w:pStyle w:val="Bibliography"/>
        <w:rPr>
          <w:rFonts w:ascii="Calibri" w:hAnsi="Calibri" w:cs="Calibri"/>
          <w:szCs w:val="24"/>
        </w:rPr>
      </w:pPr>
      <w:r w:rsidRPr="000D7CAA">
        <w:rPr>
          <w:rFonts w:ascii="Calibri" w:hAnsi="Calibri" w:cs="Calibri"/>
          <w:szCs w:val="24"/>
        </w:rPr>
        <w:t xml:space="preserve">Morrison, R. (2022) </w:t>
      </w:r>
      <w:r w:rsidRPr="000D7CAA">
        <w:rPr>
          <w:rFonts w:ascii="Calibri" w:hAnsi="Calibri" w:cs="Calibri"/>
          <w:i/>
          <w:iCs/>
          <w:szCs w:val="24"/>
        </w:rPr>
        <w:t>Unpublished PhD Thesis.</w:t>
      </w:r>
      <w:r w:rsidRPr="000D7CAA">
        <w:rPr>
          <w:rFonts w:ascii="Calibri" w:hAnsi="Calibri" w:cs="Calibri"/>
          <w:szCs w:val="24"/>
        </w:rPr>
        <w:t xml:space="preserve"> University of Edinburgh.</w:t>
      </w:r>
    </w:p>
    <w:p w14:paraId="2C0B1FB0" w14:textId="77777777" w:rsidR="000D7CAA" w:rsidRPr="000D7CAA" w:rsidRDefault="000D7CAA" w:rsidP="000D7CAA">
      <w:pPr>
        <w:pStyle w:val="Bibliography"/>
        <w:rPr>
          <w:rFonts w:ascii="Calibri" w:hAnsi="Calibri" w:cs="Calibri"/>
          <w:szCs w:val="24"/>
        </w:rPr>
      </w:pPr>
      <w:r w:rsidRPr="000D7CAA">
        <w:rPr>
          <w:rFonts w:ascii="Calibri" w:hAnsi="Calibri" w:cs="Calibri"/>
          <w:szCs w:val="24"/>
        </w:rPr>
        <w:t xml:space="preserve">Muyanga, M. and Jayne, T.S. (2008) ‘Private Agricultural Extension System in Kenya: Practice and Policy Lessons’, </w:t>
      </w:r>
      <w:r w:rsidRPr="000D7CAA">
        <w:rPr>
          <w:rFonts w:ascii="Calibri" w:hAnsi="Calibri" w:cs="Calibri"/>
          <w:i/>
          <w:iCs/>
          <w:szCs w:val="24"/>
        </w:rPr>
        <w:t>The Journal of Agricultural Education and Extension</w:t>
      </w:r>
      <w:r w:rsidRPr="000D7CAA">
        <w:rPr>
          <w:rFonts w:ascii="Calibri" w:hAnsi="Calibri" w:cs="Calibri"/>
          <w:szCs w:val="24"/>
        </w:rPr>
        <w:t>, 14(2), pp. 111–124. Available at: https://doi.org/10.1080/13892240802019063.</w:t>
      </w:r>
    </w:p>
    <w:p w14:paraId="41CB7249" w14:textId="77777777" w:rsidR="000D7CAA" w:rsidRPr="000D7CAA" w:rsidRDefault="000D7CAA" w:rsidP="000D7CAA">
      <w:pPr>
        <w:pStyle w:val="Bibliography"/>
        <w:rPr>
          <w:rFonts w:ascii="Calibri" w:hAnsi="Calibri" w:cs="Calibri"/>
          <w:szCs w:val="24"/>
        </w:rPr>
      </w:pPr>
      <w:r w:rsidRPr="000D7CAA">
        <w:rPr>
          <w:rFonts w:ascii="Calibri" w:hAnsi="Calibri" w:cs="Calibri"/>
          <w:szCs w:val="24"/>
        </w:rPr>
        <w:t xml:space="preserve">Norton, G.W. and Alwang, J. (2020) ‘Changes in Agricultural Extension and Implications for Farmer Adoption of New Practices’, </w:t>
      </w:r>
      <w:r w:rsidRPr="000D7CAA">
        <w:rPr>
          <w:rFonts w:ascii="Calibri" w:hAnsi="Calibri" w:cs="Calibri"/>
          <w:i/>
          <w:iCs/>
          <w:szCs w:val="24"/>
        </w:rPr>
        <w:t>Applied Economic Perspectives and Policy</w:t>
      </w:r>
      <w:r w:rsidRPr="000D7CAA">
        <w:rPr>
          <w:rFonts w:ascii="Calibri" w:hAnsi="Calibri" w:cs="Calibri"/>
          <w:szCs w:val="24"/>
        </w:rPr>
        <w:t>, 42(1), pp. 8–20. Available at: https://doi.org/10.1002/aepp.13008.</w:t>
      </w:r>
    </w:p>
    <w:p w14:paraId="34EC4212" w14:textId="77777777" w:rsidR="000D7CAA" w:rsidRPr="000D7CAA" w:rsidRDefault="000D7CAA" w:rsidP="000D7CAA">
      <w:pPr>
        <w:pStyle w:val="Bibliography"/>
        <w:rPr>
          <w:rFonts w:ascii="Calibri" w:hAnsi="Calibri" w:cs="Calibri"/>
          <w:szCs w:val="24"/>
        </w:rPr>
      </w:pPr>
      <w:r w:rsidRPr="000D7CAA">
        <w:rPr>
          <w:rFonts w:ascii="Calibri" w:hAnsi="Calibri" w:cs="Calibri"/>
          <w:szCs w:val="24"/>
        </w:rPr>
        <w:t xml:space="preserve">Ochieng, W., Silvert, C.J. and Diaz, J. (2022) ‘Exploring the Impacts of Lead Farmer Selection on Community Social Learning: The case of Farmer-to-Farmer Model: A Review of Literature’, </w:t>
      </w:r>
      <w:r w:rsidRPr="000D7CAA">
        <w:rPr>
          <w:rFonts w:ascii="Calibri" w:hAnsi="Calibri" w:cs="Calibri"/>
          <w:i/>
          <w:iCs/>
          <w:szCs w:val="24"/>
        </w:rPr>
        <w:t>Journal of International Agricultural and Extension Education</w:t>
      </w:r>
      <w:r w:rsidRPr="000D7CAA">
        <w:rPr>
          <w:rFonts w:ascii="Calibri" w:hAnsi="Calibri" w:cs="Calibri"/>
          <w:szCs w:val="24"/>
        </w:rPr>
        <w:t>, 29(3), pp. 7–31. Available at: https://doi.org/10.4148/2831-5960.1022.</w:t>
      </w:r>
    </w:p>
    <w:p w14:paraId="66AF876D" w14:textId="77777777" w:rsidR="000D7CAA" w:rsidRPr="000D7CAA" w:rsidRDefault="000D7CAA" w:rsidP="000D7CAA">
      <w:pPr>
        <w:pStyle w:val="Bibliography"/>
        <w:rPr>
          <w:rFonts w:ascii="Calibri" w:hAnsi="Calibri" w:cs="Calibri"/>
          <w:szCs w:val="24"/>
        </w:rPr>
      </w:pPr>
      <w:r w:rsidRPr="000D7CAA">
        <w:rPr>
          <w:rFonts w:ascii="Calibri" w:hAnsi="Calibri" w:cs="Calibri"/>
          <w:szCs w:val="24"/>
        </w:rPr>
        <w:t xml:space="preserve">Taylor, M. and Bhasme, S. (2018) ‘Model farmers, extension networks and the politics of agricultural knowledge transfer’, </w:t>
      </w:r>
      <w:r w:rsidRPr="000D7CAA">
        <w:rPr>
          <w:rFonts w:ascii="Calibri" w:hAnsi="Calibri" w:cs="Calibri"/>
          <w:i/>
          <w:iCs/>
          <w:szCs w:val="24"/>
        </w:rPr>
        <w:t>Journal of Rural Studies</w:t>
      </w:r>
      <w:r w:rsidRPr="000D7CAA">
        <w:rPr>
          <w:rFonts w:ascii="Calibri" w:hAnsi="Calibri" w:cs="Calibri"/>
          <w:szCs w:val="24"/>
        </w:rPr>
        <w:t>, 64, pp. 1–10. Available at: https://doi.org/10.1016/j.jrurstud.2018.09.015.</w:t>
      </w:r>
    </w:p>
    <w:p w14:paraId="76EB4719" w14:textId="77777777" w:rsidR="000D7CAA" w:rsidRPr="000D7CAA" w:rsidRDefault="000D7CAA" w:rsidP="000D7CAA">
      <w:pPr>
        <w:pStyle w:val="Bibliography"/>
        <w:rPr>
          <w:rFonts w:ascii="Calibri" w:hAnsi="Calibri" w:cs="Calibri"/>
          <w:szCs w:val="24"/>
        </w:rPr>
      </w:pPr>
      <w:r w:rsidRPr="000D7CAA">
        <w:rPr>
          <w:rFonts w:ascii="Calibri" w:hAnsi="Calibri" w:cs="Calibri"/>
          <w:szCs w:val="24"/>
        </w:rPr>
        <w:t xml:space="preserve">Toreni, A. </w:t>
      </w:r>
      <w:r w:rsidRPr="000D7CAA">
        <w:rPr>
          <w:rFonts w:ascii="Calibri" w:hAnsi="Calibri" w:cs="Calibri"/>
          <w:i/>
          <w:iCs/>
          <w:szCs w:val="24"/>
        </w:rPr>
        <w:t>et al.</w:t>
      </w:r>
      <w:r w:rsidRPr="000D7CAA">
        <w:rPr>
          <w:rFonts w:ascii="Calibri" w:hAnsi="Calibri" w:cs="Calibri"/>
          <w:szCs w:val="24"/>
        </w:rPr>
        <w:t xml:space="preserve"> (2022) </w:t>
      </w:r>
      <w:r w:rsidRPr="000D7CAA">
        <w:rPr>
          <w:rFonts w:ascii="Calibri" w:hAnsi="Calibri" w:cs="Calibri"/>
          <w:i/>
          <w:iCs/>
          <w:szCs w:val="24"/>
        </w:rPr>
        <w:t>Drought in East Africa August 2022</w:t>
      </w:r>
      <w:r w:rsidRPr="000D7CAA">
        <w:rPr>
          <w:rFonts w:ascii="Calibri" w:hAnsi="Calibri" w:cs="Calibri"/>
          <w:szCs w:val="24"/>
        </w:rPr>
        <w:t>. Luxembourg: Publications Office of the European Union, p. 28. Available at: https://edo.jrc.ec.europa.eu/documents/news/GDODroughtNews202208_East_Africa.pdf (Accessed: 19 October 2022).</w:t>
      </w:r>
    </w:p>
    <w:p w14:paraId="512BE0D9" w14:textId="74B60668" w:rsidR="009662F3" w:rsidRDefault="009662F3">
      <w:r>
        <w:fldChar w:fldCharType="end"/>
      </w:r>
      <w:commentRangeEnd w:id="12"/>
      <w:r w:rsidR="009646A1">
        <w:rPr>
          <w:rStyle w:val="CommentReference"/>
        </w:rPr>
        <w:commentReference w:id="12"/>
      </w:r>
    </w:p>
    <w:sectPr w:rsidR="009662F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Xandru Cassar" w:date="2022-10-19T18:16:00Z" w:initials="XC">
    <w:p w14:paraId="16C8C7B5" w14:textId="77777777" w:rsidR="00472C5C" w:rsidRDefault="00472C5C" w:rsidP="008D60A3">
      <w:pPr>
        <w:pStyle w:val="CommentText"/>
      </w:pPr>
      <w:r>
        <w:rPr>
          <w:rStyle w:val="CommentReference"/>
        </w:rPr>
        <w:annotationRef/>
      </w:r>
      <w:r>
        <w:t>?</w:t>
      </w:r>
    </w:p>
  </w:comment>
  <w:comment w:id="10" w:author="Xandru Cassar" w:date="2022-10-19T09:41:00Z" w:initials="XC">
    <w:p w14:paraId="3F68A5E3" w14:textId="3E02447F" w:rsidR="00770BFC" w:rsidRDefault="00770BFC" w:rsidP="00FC6FA1">
      <w:pPr>
        <w:pStyle w:val="CommentText"/>
      </w:pPr>
      <w:r>
        <w:rPr>
          <w:rStyle w:val="CommentReference"/>
        </w:rPr>
        <w:annotationRef/>
      </w:r>
      <w:r>
        <w:t xml:space="preserve">Reducing trade, thus potential harming prospects for long term development </w:t>
      </w:r>
    </w:p>
  </w:comment>
  <w:comment w:id="11" w:author="Xandru Cassar" w:date="2022-10-20T11:29:00Z" w:initials="XC">
    <w:p w14:paraId="4D8F07D8" w14:textId="77777777" w:rsidR="0033739B" w:rsidRDefault="0033739B" w:rsidP="00D1594C">
      <w:pPr>
        <w:pStyle w:val="CommentText"/>
      </w:pPr>
      <w:r>
        <w:rPr>
          <w:rStyle w:val="CommentReference"/>
        </w:rPr>
        <w:annotationRef/>
      </w:r>
      <w:r>
        <w:t>Could then run a log regression w those w a in degree above x, and those without. What proportions of edges are into farmers w an in degree centrality of x</w:t>
      </w:r>
    </w:p>
  </w:comment>
  <w:comment w:id="12" w:author="Xandru Cassar" w:date="2022-10-19T18:40:00Z" w:initials="XC">
    <w:p w14:paraId="3DBCA693" w14:textId="0000FACC" w:rsidR="009646A1" w:rsidRDefault="009646A1" w:rsidP="00494D36">
      <w:pPr>
        <w:pStyle w:val="CommentText"/>
      </w:pPr>
      <w:r>
        <w:rPr>
          <w:rStyle w:val="CommentReference"/>
        </w:rPr>
        <w:annotationRef/>
      </w:r>
      <w:r>
        <w:t>How to cite rosie diss?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C8C7B5" w15:done="0"/>
  <w15:commentEx w15:paraId="3F68A5E3" w15:done="0"/>
  <w15:commentEx w15:paraId="4D8F07D8" w15:done="0"/>
  <w15:commentEx w15:paraId="3DBCA6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ABD6C" w16cex:dateUtc="2022-10-19T17:16:00Z"/>
  <w16cex:commentExtensible w16cex:durableId="26FA44CE" w16cex:dateUtc="2022-10-19T08:41:00Z"/>
  <w16cex:commentExtensible w16cex:durableId="26FBAF96" w16cex:dateUtc="2022-10-20T10:29:00Z"/>
  <w16cex:commentExtensible w16cex:durableId="26FAC333" w16cex:dateUtc="2022-10-19T17: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C8C7B5" w16cid:durableId="26FABD6C"/>
  <w16cid:commentId w16cid:paraId="3F68A5E3" w16cid:durableId="26FA44CE"/>
  <w16cid:commentId w16cid:paraId="4D8F07D8" w16cid:durableId="26FBAF96"/>
  <w16cid:commentId w16cid:paraId="3DBCA693" w16cid:durableId="26FAC3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39B66" w14:textId="77777777" w:rsidR="001A0BC5" w:rsidRDefault="001A0BC5" w:rsidP="009917B7">
      <w:pPr>
        <w:spacing w:after="0" w:line="240" w:lineRule="auto"/>
      </w:pPr>
      <w:r>
        <w:separator/>
      </w:r>
    </w:p>
  </w:endnote>
  <w:endnote w:type="continuationSeparator" w:id="0">
    <w:p w14:paraId="521DD38E" w14:textId="77777777" w:rsidR="001A0BC5" w:rsidRDefault="001A0BC5" w:rsidP="0099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CB8AC" w14:textId="77777777" w:rsidR="001A0BC5" w:rsidRDefault="001A0BC5" w:rsidP="009917B7">
      <w:pPr>
        <w:spacing w:after="0" w:line="240" w:lineRule="auto"/>
      </w:pPr>
      <w:r>
        <w:separator/>
      </w:r>
    </w:p>
  </w:footnote>
  <w:footnote w:type="continuationSeparator" w:id="0">
    <w:p w14:paraId="304BFAFD" w14:textId="77777777" w:rsidR="001A0BC5" w:rsidRDefault="001A0BC5" w:rsidP="009917B7">
      <w:pPr>
        <w:spacing w:after="0" w:line="240" w:lineRule="auto"/>
      </w:pPr>
      <w:r>
        <w:continuationSeparator/>
      </w:r>
    </w:p>
  </w:footnote>
  <w:footnote w:id="1">
    <w:p w14:paraId="126290FC" w14:textId="0092F206" w:rsidR="00CA3C50" w:rsidRDefault="00CA3C50">
      <w:pPr>
        <w:pStyle w:val="FootnoteText"/>
      </w:pPr>
      <w:r>
        <w:rPr>
          <w:rStyle w:val="FootnoteReference"/>
        </w:rPr>
        <w:footnoteRef/>
      </w:r>
      <w:r>
        <w:t xml:space="preserve"> </w:t>
      </w:r>
      <w:r w:rsidR="005D663F">
        <w:t>Farmers who are trained and then task to disseminate their knowledge and experiences with others farmers</w:t>
      </w:r>
    </w:p>
  </w:footnote>
  <w:footnote w:id="2">
    <w:p w14:paraId="35DB765C" w14:textId="02D9E475" w:rsidR="005D663F" w:rsidRDefault="005D663F">
      <w:pPr>
        <w:pStyle w:val="FootnoteText"/>
      </w:pPr>
      <w:r>
        <w:rPr>
          <w:rStyle w:val="FootnoteReference"/>
        </w:rPr>
        <w:footnoteRef/>
      </w:r>
      <w:r>
        <w:t xml:space="preserve"> Referred to as F2F, a model of extension whereby farmers themselves are the agents of dissemination, informing and training other farmers themselves</w:t>
      </w:r>
    </w:p>
  </w:footnote>
  <w:footnote w:id="3">
    <w:p w14:paraId="62AE0EC6" w14:textId="76A11D2A" w:rsidR="00661550" w:rsidDel="00B47639" w:rsidRDefault="00661550">
      <w:pPr>
        <w:pStyle w:val="FootnoteText"/>
        <w:rPr>
          <w:del w:id="6" w:author="Xandru Cassar" w:date="2022-10-19T17:49:00Z"/>
        </w:rPr>
      </w:pPr>
      <w:del w:id="7" w:author="Xandru Cassar" w:date="2022-10-19T17:49:00Z">
        <w:r w:rsidRPr="005C3B94" w:rsidDel="00B47639">
          <w:rPr>
            <w:rStyle w:val="FootnoteReference"/>
          </w:rPr>
          <w:footnoteRef/>
        </w:r>
        <w:r w:rsidDel="00B47639">
          <w:delText xml:space="preserve"> Referred to as F2F, a model of extension whereby farmers themselves are the agents of dissemination, informing and training other farmers themselves</w:delText>
        </w:r>
      </w:del>
    </w:p>
  </w:footnote>
  <w:footnote w:id="4">
    <w:p w14:paraId="048B0E51" w14:textId="0F1CE378" w:rsidR="00661550" w:rsidDel="00B47639" w:rsidRDefault="00661550">
      <w:pPr>
        <w:pStyle w:val="FootnoteText"/>
        <w:rPr>
          <w:del w:id="8" w:author="Xandru Cassar" w:date="2022-10-19T17:49:00Z"/>
        </w:rPr>
      </w:pPr>
      <w:del w:id="9" w:author="Xandru Cassar" w:date="2022-10-19T17:49:00Z">
        <w:r w:rsidRPr="005C3B94" w:rsidDel="00B47639">
          <w:rPr>
            <w:rStyle w:val="FootnoteReference"/>
          </w:rPr>
          <w:footnoteRef/>
        </w:r>
        <w:r w:rsidDel="00B47639">
          <w:delText xml:space="preserve"> Farmers who are trained and then task to disseminate their knowledge and experiences with others farmers</w:delText>
        </w:r>
      </w:del>
    </w:p>
  </w:footnote>
  <w:footnote w:id="5">
    <w:p w14:paraId="74C2135D" w14:textId="56775AD3" w:rsidR="00F8765B" w:rsidRDefault="00F8765B">
      <w:pPr>
        <w:pStyle w:val="FootnoteText"/>
      </w:pPr>
      <w:r>
        <w:rPr>
          <w:rStyle w:val="FootnoteReference"/>
        </w:rPr>
        <w:footnoteRef/>
      </w:r>
      <w:r>
        <w:t xml:space="preserve"> including household traits, farmer characteristics, market-orientation, social capital</w:t>
      </w:r>
    </w:p>
  </w:footnote>
  <w:footnote w:id="6">
    <w:p w14:paraId="6D3AA8A0" w14:textId="24BA8FE8" w:rsidR="00C87096" w:rsidRPr="00C87096" w:rsidRDefault="00C87096">
      <w:pPr>
        <w:pStyle w:val="FootnoteText"/>
      </w:pPr>
      <w:r w:rsidRPr="005C3B94">
        <w:rPr>
          <w:rStyle w:val="FootnoteReference"/>
        </w:rPr>
        <w:footnoteRef/>
      </w:r>
      <w:r>
        <w:t xml:space="preserve"> For ease, referred to as </w:t>
      </w:r>
      <w:r>
        <w:rPr>
          <w:i/>
          <w:iCs/>
        </w:rPr>
        <w:t>seekers</w:t>
      </w:r>
    </w:p>
  </w:footnote>
  <w:footnote w:id="7">
    <w:p w14:paraId="0F7F551B" w14:textId="2BA910CA" w:rsidR="005B0F81" w:rsidRDefault="005B0F81">
      <w:pPr>
        <w:pStyle w:val="FootnoteText"/>
      </w:pPr>
      <w:r>
        <w:rPr>
          <w:rStyle w:val="FootnoteReference"/>
        </w:rPr>
        <w:footnoteRef/>
      </w:r>
      <w:r>
        <w:t xml:space="preserve"> The distribution of the dependent variable renders itself best to a Tobit regression </w:t>
      </w:r>
      <w:proofErr w:type="spellStart"/>
      <w:r>
        <w:t>appraoch</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064B8"/>
    <w:multiLevelType w:val="hybridMultilevel"/>
    <w:tmpl w:val="DDFA7F3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101778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andru Cassar">
    <w15:presenceInfo w15:providerId="AD" w15:userId="S::s1977313@ed.ac.uk::bacf9034-67a5-4eab-b698-67235f6d5e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7B7"/>
    <w:rsid w:val="000052EB"/>
    <w:rsid w:val="0001273F"/>
    <w:rsid w:val="0004657A"/>
    <w:rsid w:val="00064E15"/>
    <w:rsid w:val="000658A8"/>
    <w:rsid w:val="000809D4"/>
    <w:rsid w:val="00094013"/>
    <w:rsid w:val="000A658A"/>
    <w:rsid w:val="000C4416"/>
    <w:rsid w:val="000C5142"/>
    <w:rsid w:val="000D7CAA"/>
    <w:rsid w:val="000F5A60"/>
    <w:rsid w:val="00123B30"/>
    <w:rsid w:val="00156BFC"/>
    <w:rsid w:val="00165461"/>
    <w:rsid w:val="00176C0F"/>
    <w:rsid w:val="001A0BC5"/>
    <w:rsid w:val="001A1085"/>
    <w:rsid w:val="001A3C53"/>
    <w:rsid w:val="001A79AA"/>
    <w:rsid w:val="001B0FAD"/>
    <w:rsid w:val="001B416D"/>
    <w:rsid w:val="001B5265"/>
    <w:rsid w:val="001F1221"/>
    <w:rsid w:val="002010E2"/>
    <w:rsid w:val="00221542"/>
    <w:rsid w:val="00223E0B"/>
    <w:rsid w:val="00235547"/>
    <w:rsid w:val="00265C94"/>
    <w:rsid w:val="00285F72"/>
    <w:rsid w:val="0029646E"/>
    <w:rsid w:val="002A10FF"/>
    <w:rsid w:val="002B20A9"/>
    <w:rsid w:val="002B3F91"/>
    <w:rsid w:val="002C4D4E"/>
    <w:rsid w:val="002D3D71"/>
    <w:rsid w:val="002D5ABB"/>
    <w:rsid w:val="002E1183"/>
    <w:rsid w:val="002F64E8"/>
    <w:rsid w:val="003024D4"/>
    <w:rsid w:val="0033632D"/>
    <w:rsid w:val="0033739B"/>
    <w:rsid w:val="003434E5"/>
    <w:rsid w:val="00354924"/>
    <w:rsid w:val="00361AA9"/>
    <w:rsid w:val="003A06E6"/>
    <w:rsid w:val="003A52A2"/>
    <w:rsid w:val="003A7A31"/>
    <w:rsid w:val="003C070E"/>
    <w:rsid w:val="003F7C6F"/>
    <w:rsid w:val="0040215C"/>
    <w:rsid w:val="00407CC7"/>
    <w:rsid w:val="00411989"/>
    <w:rsid w:val="00413B48"/>
    <w:rsid w:val="00433AEF"/>
    <w:rsid w:val="00463DAA"/>
    <w:rsid w:val="00471D88"/>
    <w:rsid w:val="00472C5C"/>
    <w:rsid w:val="004735EF"/>
    <w:rsid w:val="0047553B"/>
    <w:rsid w:val="0048487D"/>
    <w:rsid w:val="004B717F"/>
    <w:rsid w:val="004C7BA0"/>
    <w:rsid w:val="004E4E76"/>
    <w:rsid w:val="004F18A3"/>
    <w:rsid w:val="004F4EBE"/>
    <w:rsid w:val="0052058E"/>
    <w:rsid w:val="005231C6"/>
    <w:rsid w:val="0057783C"/>
    <w:rsid w:val="00581323"/>
    <w:rsid w:val="0058693D"/>
    <w:rsid w:val="00592EDC"/>
    <w:rsid w:val="005B0F81"/>
    <w:rsid w:val="005C3B94"/>
    <w:rsid w:val="005D663F"/>
    <w:rsid w:val="005F4F35"/>
    <w:rsid w:val="00607185"/>
    <w:rsid w:val="00607823"/>
    <w:rsid w:val="00614DC0"/>
    <w:rsid w:val="00636B80"/>
    <w:rsid w:val="00661550"/>
    <w:rsid w:val="00672F76"/>
    <w:rsid w:val="00686558"/>
    <w:rsid w:val="006A1313"/>
    <w:rsid w:val="006A70EA"/>
    <w:rsid w:val="006B41E6"/>
    <w:rsid w:val="006B72BE"/>
    <w:rsid w:val="006C16B1"/>
    <w:rsid w:val="006D2106"/>
    <w:rsid w:val="006D38F3"/>
    <w:rsid w:val="006E3E60"/>
    <w:rsid w:val="0070080F"/>
    <w:rsid w:val="00720871"/>
    <w:rsid w:val="00720877"/>
    <w:rsid w:val="00741895"/>
    <w:rsid w:val="00747960"/>
    <w:rsid w:val="00750E4A"/>
    <w:rsid w:val="00770BFC"/>
    <w:rsid w:val="0078636E"/>
    <w:rsid w:val="007A3B83"/>
    <w:rsid w:val="007A3E14"/>
    <w:rsid w:val="007A538A"/>
    <w:rsid w:val="007D1619"/>
    <w:rsid w:val="00803B10"/>
    <w:rsid w:val="00812332"/>
    <w:rsid w:val="00845A54"/>
    <w:rsid w:val="0085245C"/>
    <w:rsid w:val="008565FC"/>
    <w:rsid w:val="00881EF7"/>
    <w:rsid w:val="00897362"/>
    <w:rsid w:val="008C36CB"/>
    <w:rsid w:val="008D5B8C"/>
    <w:rsid w:val="008E55AF"/>
    <w:rsid w:val="008F4DE1"/>
    <w:rsid w:val="008F4E8E"/>
    <w:rsid w:val="00900066"/>
    <w:rsid w:val="00905012"/>
    <w:rsid w:val="00930982"/>
    <w:rsid w:val="00932303"/>
    <w:rsid w:val="00950AA9"/>
    <w:rsid w:val="00951CBF"/>
    <w:rsid w:val="009646A1"/>
    <w:rsid w:val="00964A01"/>
    <w:rsid w:val="009662F3"/>
    <w:rsid w:val="00976008"/>
    <w:rsid w:val="00990D77"/>
    <w:rsid w:val="009917B7"/>
    <w:rsid w:val="00991D67"/>
    <w:rsid w:val="009C12EB"/>
    <w:rsid w:val="009D4CD4"/>
    <w:rsid w:val="009D7121"/>
    <w:rsid w:val="009E617E"/>
    <w:rsid w:val="00A20E55"/>
    <w:rsid w:val="00A21702"/>
    <w:rsid w:val="00A3480F"/>
    <w:rsid w:val="00A44C0B"/>
    <w:rsid w:val="00A46BCE"/>
    <w:rsid w:val="00A51DEB"/>
    <w:rsid w:val="00A55603"/>
    <w:rsid w:val="00A60522"/>
    <w:rsid w:val="00AD072A"/>
    <w:rsid w:val="00B3467C"/>
    <w:rsid w:val="00B360B3"/>
    <w:rsid w:val="00B47639"/>
    <w:rsid w:val="00B6156D"/>
    <w:rsid w:val="00B701AF"/>
    <w:rsid w:val="00B9328E"/>
    <w:rsid w:val="00BA4892"/>
    <w:rsid w:val="00BB4095"/>
    <w:rsid w:val="00BB7899"/>
    <w:rsid w:val="00BD040B"/>
    <w:rsid w:val="00BD42F5"/>
    <w:rsid w:val="00BD66B1"/>
    <w:rsid w:val="00BD77CD"/>
    <w:rsid w:val="00BD7D69"/>
    <w:rsid w:val="00BF40E4"/>
    <w:rsid w:val="00BF4D66"/>
    <w:rsid w:val="00C0441B"/>
    <w:rsid w:val="00C14C64"/>
    <w:rsid w:val="00C3044F"/>
    <w:rsid w:val="00C43CAF"/>
    <w:rsid w:val="00C450FC"/>
    <w:rsid w:val="00C47656"/>
    <w:rsid w:val="00C71B0B"/>
    <w:rsid w:val="00C74B6F"/>
    <w:rsid w:val="00C7627D"/>
    <w:rsid w:val="00C84C12"/>
    <w:rsid w:val="00C87096"/>
    <w:rsid w:val="00C91C0A"/>
    <w:rsid w:val="00C938DC"/>
    <w:rsid w:val="00C97C5C"/>
    <w:rsid w:val="00CA3C50"/>
    <w:rsid w:val="00CA7908"/>
    <w:rsid w:val="00CC0506"/>
    <w:rsid w:val="00CE1590"/>
    <w:rsid w:val="00CF4CAB"/>
    <w:rsid w:val="00D26ACB"/>
    <w:rsid w:val="00D3738F"/>
    <w:rsid w:val="00D7537D"/>
    <w:rsid w:val="00D801DC"/>
    <w:rsid w:val="00D82AA9"/>
    <w:rsid w:val="00D86199"/>
    <w:rsid w:val="00DA099F"/>
    <w:rsid w:val="00DB6B05"/>
    <w:rsid w:val="00DC7BC3"/>
    <w:rsid w:val="00DF1A9B"/>
    <w:rsid w:val="00E06F54"/>
    <w:rsid w:val="00E14B31"/>
    <w:rsid w:val="00E25490"/>
    <w:rsid w:val="00E45E8D"/>
    <w:rsid w:val="00E54AF9"/>
    <w:rsid w:val="00E97C6C"/>
    <w:rsid w:val="00EA5764"/>
    <w:rsid w:val="00ED0D9B"/>
    <w:rsid w:val="00ED5DE0"/>
    <w:rsid w:val="00ED7805"/>
    <w:rsid w:val="00F00041"/>
    <w:rsid w:val="00F002BA"/>
    <w:rsid w:val="00F10125"/>
    <w:rsid w:val="00F11A1B"/>
    <w:rsid w:val="00F123EC"/>
    <w:rsid w:val="00F13709"/>
    <w:rsid w:val="00F13FC9"/>
    <w:rsid w:val="00F1531D"/>
    <w:rsid w:val="00F26DCA"/>
    <w:rsid w:val="00F30BCC"/>
    <w:rsid w:val="00F34F17"/>
    <w:rsid w:val="00F36E7B"/>
    <w:rsid w:val="00F84AF9"/>
    <w:rsid w:val="00F8765B"/>
    <w:rsid w:val="00F95539"/>
    <w:rsid w:val="00F963D1"/>
    <w:rsid w:val="00FA58C4"/>
    <w:rsid w:val="00FA5B02"/>
    <w:rsid w:val="00FB5F50"/>
    <w:rsid w:val="00FC6B89"/>
    <w:rsid w:val="00FC6F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D6FFF"/>
  <w15:chartTrackingRefBased/>
  <w15:docId w15:val="{9B5BC266-2291-4338-A75B-91485F4D8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5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917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17B7"/>
    <w:rPr>
      <w:sz w:val="20"/>
      <w:szCs w:val="20"/>
    </w:rPr>
  </w:style>
  <w:style w:type="character" w:styleId="FootnoteReference">
    <w:name w:val="footnote reference"/>
    <w:basedOn w:val="DefaultParagraphFont"/>
    <w:uiPriority w:val="99"/>
    <w:semiHidden/>
    <w:unhideWhenUsed/>
    <w:rsid w:val="009917B7"/>
    <w:rPr>
      <w:vertAlign w:val="superscript"/>
    </w:rPr>
  </w:style>
  <w:style w:type="character" w:customStyle="1" w:styleId="Heading1Char">
    <w:name w:val="Heading 1 Char"/>
    <w:basedOn w:val="DefaultParagraphFont"/>
    <w:link w:val="Heading1"/>
    <w:uiPriority w:val="9"/>
    <w:rsid w:val="0066155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87096"/>
    <w:pPr>
      <w:ind w:left="720"/>
      <w:contextualSpacing/>
    </w:pPr>
  </w:style>
  <w:style w:type="character" w:styleId="EndnoteReference">
    <w:name w:val="endnote reference"/>
    <w:basedOn w:val="DefaultParagraphFont"/>
    <w:uiPriority w:val="99"/>
    <w:semiHidden/>
    <w:unhideWhenUsed/>
    <w:rsid w:val="005C3B94"/>
    <w:rPr>
      <w:vertAlign w:val="superscript"/>
    </w:rPr>
  </w:style>
  <w:style w:type="character" w:styleId="CommentReference">
    <w:name w:val="annotation reference"/>
    <w:basedOn w:val="DefaultParagraphFont"/>
    <w:uiPriority w:val="99"/>
    <w:semiHidden/>
    <w:unhideWhenUsed/>
    <w:rsid w:val="00770BFC"/>
    <w:rPr>
      <w:sz w:val="16"/>
      <w:szCs w:val="16"/>
    </w:rPr>
  </w:style>
  <w:style w:type="paragraph" w:styleId="CommentText">
    <w:name w:val="annotation text"/>
    <w:basedOn w:val="Normal"/>
    <w:link w:val="CommentTextChar"/>
    <w:uiPriority w:val="99"/>
    <w:unhideWhenUsed/>
    <w:rsid w:val="00770BFC"/>
    <w:pPr>
      <w:spacing w:line="240" w:lineRule="auto"/>
    </w:pPr>
    <w:rPr>
      <w:sz w:val="20"/>
      <w:szCs w:val="20"/>
    </w:rPr>
  </w:style>
  <w:style w:type="character" w:customStyle="1" w:styleId="CommentTextChar">
    <w:name w:val="Comment Text Char"/>
    <w:basedOn w:val="DefaultParagraphFont"/>
    <w:link w:val="CommentText"/>
    <w:uiPriority w:val="99"/>
    <w:rsid w:val="00770BFC"/>
    <w:rPr>
      <w:sz w:val="20"/>
      <w:szCs w:val="20"/>
    </w:rPr>
  </w:style>
  <w:style w:type="paragraph" w:styleId="CommentSubject">
    <w:name w:val="annotation subject"/>
    <w:basedOn w:val="CommentText"/>
    <w:next w:val="CommentText"/>
    <w:link w:val="CommentSubjectChar"/>
    <w:uiPriority w:val="99"/>
    <w:semiHidden/>
    <w:unhideWhenUsed/>
    <w:rsid w:val="00770BFC"/>
    <w:rPr>
      <w:b/>
      <w:bCs/>
    </w:rPr>
  </w:style>
  <w:style w:type="character" w:customStyle="1" w:styleId="CommentSubjectChar">
    <w:name w:val="Comment Subject Char"/>
    <w:basedOn w:val="CommentTextChar"/>
    <w:link w:val="CommentSubject"/>
    <w:uiPriority w:val="99"/>
    <w:semiHidden/>
    <w:rsid w:val="00770BFC"/>
    <w:rPr>
      <w:b/>
      <w:bCs/>
      <w:sz w:val="20"/>
      <w:szCs w:val="20"/>
    </w:rPr>
  </w:style>
  <w:style w:type="paragraph" w:styleId="Title">
    <w:name w:val="Title"/>
    <w:basedOn w:val="Normal"/>
    <w:next w:val="Normal"/>
    <w:link w:val="TitleChar"/>
    <w:uiPriority w:val="10"/>
    <w:qFormat/>
    <w:rsid w:val="00F955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53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581323"/>
    <w:pPr>
      <w:spacing w:after="200" w:line="240" w:lineRule="auto"/>
    </w:pPr>
    <w:rPr>
      <w:i/>
      <w:iCs/>
      <w:color w:val="44546A" w:themeColor="text2"/>
      <w:sz w:val="18"/>
      <w:szCs w:val="18"/>
    </w:rPr>
  </w:style>
  <w:style w:type="paragraph" w:styleId="Revision">
    <w:name w:val="Revision"/>
    <w:hidden/>
    <w:uiPriority w:val="99"/>
    <w:semiHidden/>
    <w:rsid w:val="00B3467C"/>
    <w:pPr>
      <w:spacing w:after="0" w:line="240" w:lineRule="auto"/>
    </w:pPr>
  </w:style>
  <w:style w:type="paragraph" w:styleId="Header">
    <w:name w:val="header"/>
    <w:basedOn w:val="Normal"/>
    <w:link w:val="HeaderChar"/>
    <w:uiPriority w:val="99"/>
    <w:unhideWhenUsed/>
    <w:rsid w:val="005D66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663F"/>
  </w:style>
  <w:style w:type="paragraph" w:styleId="Footer">
    <w:name w:val="footer"/>
    <w:basedOn w:val="Normal"/>
    <w:link w:val="FooterChar"/>
    <w:uiPriority w:val="99"/>
    <w:unhideWhenUsed/>
    <w:rsid w:val="005D66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663F"/>
  </w:style>
  <w:style w:type="paragraph" w:styleId="Bibliography">
    <w:name w:val="Bibliography"/>
    <w:basedOn w:val="Normal"/>
    <w:next w:val="Normal"/>
    <w:uiPriority w:val="37"/>
    <w:unhideWhenUsed/>
    <w:rsid w:val="009662F3"/>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1F176-72A1-4BEC-84F9-0EA9BAEDD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TotalTime>
  <Pages>6</Pages>
  <Words>4506</Words>
  <Characters>25686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Xandru Cassar</dc:creator>
  <cp:keywords/>
  <dc:description/>
  <cp:lastModifiedBy>Xandru Cassar</cp:lastModifiedBy>
  <cp:revision>206</cp:revision>
  <dcterms:created xsi:type="dcterms:W3CDTF">2022-10-17T18:30:00Z</dcterms:created>
  <dcterms:modified xsi:type="dcterms:W3CDTF">2022-10-20T14:55:00Z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id="AvfoQ8Uh"/&gt;&lt;style id="http://www.zotero.org/styles/harvard-cite-them-right" hasBibliography="1" bibliographyStyleHasBeenSet="1"/&gt;&lt;prefs&gt;&lt;pref name="fieldType" value="Field"/&gt;&lt;/prefs&gt;&lt;/data&gt;</vt:lpwstr>
  </property>
</Properties>
</file>