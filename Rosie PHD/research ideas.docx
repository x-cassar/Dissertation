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C805" w14:textId="5129178A" w:rsidR="00AE79CE" w:rsidRDefault="00AE79CE" w:rsidP="00AE79CE">
      <w:pPr>
        <w:jc w:val="center"/>
        <w:rPr>
          <w:b/>
          <w:bCs/>
          <w:u w:val="single"/>
        </w:rPr>
      </w:pPr>
      <w:r w:rsidRPr="00AE79CE">
        <w:rPr>
          <w:b/>
          <w:bCs/>
          <w:u w:val="single"/>
        </w:rPr>
        <w:t>Research Questions/Plan</w:t>
      </w:r>
    </w:p>
    <w:p w14:paraId="3078F3D5" w14:textId="212584D7" w:rsidR="00AE79CE" w:rsidRPr="005D67E6" w:rsidRDefault="00E34C92" w:rsidP="00AE79CE">
      <w:pPr>
        <w:rPr>
          <w:b/>
          <w:bCs/>
        </w:rPr>
      </w:pPr>
      <w:r w:rsidRPr="005D67E6">
        <w:rPr>
          <w:b/>
          <w:bCs/>
        </w:rPr>
        <w:t xml:space="preserve">Paper 1: </w:t>
      </w:r>
      <w:r w:rsidR="00AE79CE" w:rsidRPr="005D67E6">
        <w:rPr>
          <w:b/>
          <w:bCs/>
        </w:rPr>
        <w:t>Social networks and technology use</w:t>
      </w:r>
    </w:p>
    <w:p w14:paraId="0E629BB8" w14:textId="77777777" w:rsidR="00E34C92" w:rsidRPr="002B2468" w:rsidRDefault="00E34C92" w:rsidP="00AE79CE">
      <w:pPr>
        <w:rPr>
          <w:i/>
          <w:iCs/>
        </w:rPr>
      </w:pPr>
      <w:r w:rsidRPr="002B2468">
        <w:rPr>
          <w:i/>
          <w:iCs/>
        </w:rPr>
        <w:t xml:space="preserve">Research question: </w:t>
      </w:r>
    </w:p>
    <w:p w14:paraId="330FD9A5" w14:textId="0DCD6740" w:rsidR="00E34C92" w:rsidRDefault="00E34C92" w:rsidP="00AE79CE">
      <w:r>
        <w:t>How do</w:t>
      </w:r>
      <w:r w:rsidR="005D67E6">
        <w:t xml:space="preserve"> </w:t>
      </w:r>
      <w:r>
        <w:t>farmers</w:t>
      </w:r>
      <w:r w:rsidR="002B2468">
        <w:t xml:space="preserve"> information</w:t>
      </w:r>
      <w:r>
        <w:t xml:space="preserve"> </w:t>
      </w:r>
      <w:r w:rsidR="005D67E6">
        <w:t xml:space="preserve">networks </w:t>
      </w:r>
      <w:r>
        <w:t>differ</w:t>
      </w:r>
      <w:r w:rsidR="005D67E6">
        <w:t xml:space="preserve"> within the </w:t>
      </w:r>
      <w:r>
        <w:t xml:space="preserve">dairy systems in </w:t>
      </w:r>
      <w:r w:rsidR="005D67E6">
        <w:t xml:space="preserve">Kenya? What effect does this have on technology use and awareness? </w:t>
      </w:r>
    </w:p>
    <w:p w14:paraId="198F27C6" w14:textId="24CF9937" w:rsidR="00AE79CE" w:rsidRDefault="00AE79CE" w:rsidP="00AE79CE">
      <w:pPr>
        <w:pStyle w:val="ListParagraph"/>
        <w:numPr>
          <w:ilvl w:val="0"/>
          <w:numId w:val="1"/>
        </w:numPr>
      </w:pPr>
      <w:r>
        <w:t>Comparative study of 4 social networks from high dairy potential areas .</w:t>
      </w:r>
    </w:p>
    <w:p w14:paraId="4B35931E" w14:textId="21609F83" w:rsidR="00AE79CE" w:rsidRDefault="00AE79CE" w:rsidP="00AE79CE">
      <w:pPr>
        <w:pStyle w:val="ListParagraph"/>
        <w:numPr>
          <w:ilvl w:val="0"/>
          <w:numId w:val="1"/>
        </w:numPr>
      </w:pPr>
      <w:r>
        <w:t>2 networks are based in developed locations, where formal cooperatives exist</w:t>
      </w:r>
    </w:p>
    <w:p w14:paraId="6D430A55" w14:textId="09530138" w:rsidR="00E34C92" w:rsidRDefault="00AE79CE" w:rsidP="00E34C92">
      <w:pPr>
        <w:pStyle w:val="ListParagraph"/>
        <w:numPr>
          <w:ilvl w:val="0"/>
          <w:numId w:val="1"/>
        </w:numPr>
      </w:pPr>
      <w:r>
        <w:t>2 networks are based in less developed dairy regions, where no formal cooperatives operate but village-based advisors seek to promote improve practices and train farmers</w:t>
      </w:r>
    </w:p>
    <w:p w14:paraId="506265AF" w14:textId="16454ECC" w:rsidR="00E34C92" w:rsidRDefault="00E34C92" w:rsidP="00E34C92">
      <w:pPr>
        <w:pStyle w:val="ListParagraph"/>
        <w:numPr>
          <w:ilvl w:val="0"/>
          <w:numId w:val="1"/>
        </w:numPr>
      </w:pPr>
      <w:r>
        <w:t>Include some acknowledgement of spatial differences.</w:t>
      </w:r>
    </w:p>
    <w:p w14:paraId="23271B1C" w14:textId="3C235790" w:rsidR="00E34C92" w:rsidRDefault="00CF4872" w:rsidP="00E34C92">
      <w:pPr>
        <w:pStyle w:val="ListParagraph"/>
        <w:numPr>
          <w:ilvl w:val="1"/>
          <w:numId w:val="1"/>
        </w:numPr>
      </w:pPr>
      <w:r>
        <w:t xml:space="preserve">Give the key network statistics in comparison </w:t>
      </w:r>
    </w:p>
    <w:p w14:paraId="17D8035A" w14:textId="071FED06" w:rsidR="00CF4872" w:rsidRDefault="00CF4872" w:rsidP="00CF4872">
      <w:pPr>
        <w:pStyle w:val="ListParagraph"/>
        <w:numPr>
          <w:ilvl w:val="1"/>
          <w:numId w:val="1"/>
        </w:numPr>
      </w:pPr>
      <w:r>
        <w:t xml:space="preserve">Look at technology adoption between all networks </w:t>
      </w:r>
    </w:p>
    <w:p w14:paraId="6ED4A637" w14:textId="47B16A66" w:rsidR="00CF4872" w:rsidRDefault="00E34C92" w:rsidP="00CF4872">
      <w:pPr>
        <w:pStyle w:val="ListParagraph"/>
        <w:numPr>
          <w:ilvl w:val="1"/>
          <w:numId w:val="1"/>
        </w:numPr>
      </w:pPr>
      <w:r>
        <w:t xml:space="preserve">Look at information spread vs technology adoption </w:t>
      </w:r>
    </w:p>
    <w:p w14:paraId="7C4BA604" w14:textId="2B5973F5" w:rsidR="00E34C92" w:rsidRDefault="00E34C92" w:rsidP="00CF4872">
      <w:pPr>
        <w:pStyle w:val="ListParagraph"/>
        <w:numPr>
          <w:ilvl w:val="1"/>
          <w:numId w:val="1"/>
        </w:numPr>
      </w:pPr>
      <w:r>
        <w:t>Include formal information sources</w:t>
      </w:r>
    </w:p>
    <w:p w14:paraId="57C6305A" w14:textId="0608D4D9" w:rsidR="00E34C92" w:rsidRDefault="00E34C92" w:rsidP="00E34C92">
      <w:pPr>
        <w:pStyle w:val="ListParagraph"/>
        <w:numPr>
          <w:ilvl w:val="1"/>
          <w:numId w:val="1"/>
        </w:numPr>
      </w:pPr>
      <w:r>
        <w:t xml:space="preserve">Pull out influential figures </w:t>
      </w:r>
    </w:p>
    <w:p w14:paraId="1BDA2D06" w14:textId="759FD9BF" w:rsidR="00E34C92" w:rsidRDefault="00E34C92" w:rsidP="00E34C92">
      <w:pPr>
        <w:pStyle w:val="ListParagraph"/>
        <w:numPr>
          <w:ilvl w:val="0"/>
          <w:numId w:val="1"/>
        </w:numPr>
      </w:pPr>
      <w:r>
        <w:t xml:space="preserve">Conclusion on social capital differences between networks. </w:t>
      </w:r>
    </w:p>
    <w:p w14:paraId="1071593E" w14:textId="18B9B7D1" w:rsidR="00E34C92" w:rsidRDefault="002B2468" w:rsidP="00E34C92">
      <w:pPr>
        <w:rPr>
          <w:b/>
          <w:bCs/>
        </w:rPr>
      </w:pPr>
      <w:r w:rsidRPr="002B2468">
        <w:rPr>
          <w:b/>
          <w:bCs/>
        </w:rPr>
        <w:t xml:space="preserve">Paper 2: Facilitating </w:t>
      </w:r>
      <w:r>
        <w:rPr>
          <w:b/>
          <w:bCs/>
        </w:rPr>
        <w:t xml:space="preserve">information sharing and technology adoption </w:t>
      </w:r>
    </w:p>
    <w:p w14:paraId="27CD9D7A" w14:textId="15A2BDB7" w:rsidR="002B2468" w:rsidRDefault="002B2468" w:rsidP="00E34C92">
      <w:pPr>
        <w:rPr>
          <w:i/>
          <w:iCs/>
        </w:rPr>
      </w:pPr>
      <w:r>
        <w:rPr>
          <w:i/>
          <w:iCs/>
        </w:rPr>
        <w:t>Research question:</w:t>
      </w:r>
    </w:p>
    <w:p w14:paraId="7880BBC7" w14:textId="05FBFFC6" w:rsidR="002B2468" w:rsidRDefault="002B2468" w:rsidP="00E34C92">
      <w:r>
        <w:t xml:space="preserve">What role does social capital and </w:t>
      </w:r>
      <w:r w:rsidR="00ED4B9A">
        <w:t xml:space="preserve">farmers’ </w:t>
      </w:r>
      <w:r>
        <w:t>personal networks play in</w:t>
      </w:r>
      <w:r w:rsidR="00ED4B9A">
        <w:t xml:space="preserve"> their</w:t>
      </w:r>
      <w:r>
        <w:t xml:space="preserve"> decisions to adopt new </w:t>
      </w:r>
      <w:r w:rsidR="00ED4B9A">
        <w:t xml:space="preserve">dairy </w:t>
      </w:r>
      <w:r>
        <w:t>technologies?</w:t>
      </w:r>
    </w:p>
    <w:p w14:paraId="3E10C380" w14:textId="77777777" w:rsidR="00F16359" w:rsidRDefault="002B2468" w:rsidP="002B2468">
      <w:pPr>
        <w:pStyle w:val="ListParagraph"/>
        <w:numPr>
          <w:ilvl w:val="0"/>
          <w:numId w:val="2"/>
        </w:numPr>
        <w:rPr>
          <w:ins w:id="0" w:author="CASSAR Xandru" w:date="2022-03-18T13:44:00Z"/>
        </w:rPr>
      </w:pPr>
      <w:r>
        <w:t>Are farmers who are similar likely to socialise more</w:t>
      </w:r>
      <w:ins w:id="1" w:author="CASSAR Xandru" w:date="2022-03-18T13:26:00Z">
        <w:r w:rsidR="000C1A9A">
          <w:t xml:space="preserve"> (</w:t>
        </w:r>
        <w:proofErr w:type="spellStart"/>
        <w:r w:rsidR="000C1A9A">
          <w:t>ie</w:t>
        </w:r>
        <w:proofErr w:type="spellEnd"/>
        <w:r w:rsidR="000C1A9A">
          <w:t xml:space="preserve"> be in the same community</w:t>
        </w:r>
      </w:ins>
      <w:ins w:id="2" w:author="CASSAR Xandru" w:date="2022-03-18T13:27:00Z">
        <w:r w:rsidR="000C1A9A">
          <w:t>)</w:t>
        </w:r>
      </w:ins>
      <w:ins w:id="3" w:author="CASSAR Xandru" w:date="2022-03-18T13:25:00Z">
        <w:r w:rsidR="000C1A9A">
          <w:t xml:space="preserve">? </w:t>
        </w:r>
      </w:ins>
    </w:p>
    <w:p w14:paraId="17D34914" w14:textId="53960A2A" w:rsidR="002B2468" w:rsidRDefault="000C1A9A" w:rsidP="002B2468">
      <w:pPr>
        <w:pStyle w:val="ListParagraph"/>
        <w:numPr>
          <w:ilvl w:val="0"/>
          <w:numId w:val="2"/>
        </w:numPr>
      </w:pPr>
      <w:ins w:id="4" w:author="CASSAR Xandru" w:date="2022-03-18T13:25:00Z">
        <w:r>
          <w:t>How likel</w:t>
        </w:r>
      </w:ins>
      <w:ins w:id="5" w:author="CASSAR Xandru" w:date="2022-03-18T13:26:00Z">
        <w:r>
          <w:t xml:space="preserve">y are farmers in the same community to copy each other? How likely are similar farmers to </w:t>
        </w:r>
      </w:ins>
      <w:ins w:id="6" w:author="CASSAR Xandru" w:date="2022-03-18T13:38:00Z">
        <w:r w:rsidR="003D279F">
          <w:t>have same tech behaviour (even if not in same community)</w:t>
        </w:r>
      </w:ins>
      <w:ins w:id="7" w:author="CASSAR Xandru" w:date="2022-03-18T13:26:00Z">
        <w:r>
          <w:t>?</w:t>
        </w:r>
      </w:ins>
      <w:r w:rsidR="002B2468">
        <w:t xml:space="preserve"> </w:t>
      </w:r>
      <w:del w:id="8" w:author="CASSAR Xandru" w:date="2022-03-18T13:27:00Z">
        <w:r w:rsidR="002B2468" w:rsidDel="000C1A9A">
          <w:delText>and copy each others behaviours?</w:delText>
        </w:r>
      </w:del>
      <w:ins w:id="9" w:author="CASSAR Xandru" w:date="2022-03-18T13:29:00Z">
        <w:r>
          <w:t xml:space="preserve"> (basically testing whether community or characteristics are more influential</w:t>
        </w:r>
      </w:ins>
      <w:ins w:id="10" w:author="CASSAR Xandru" w:date="2022-03-18T13:30:00Z">
        <w:r>
          <w:t xml:space="preserve"> in tech status)</w:t>
        </w:r>
      </w:ins>
    </w:p>
    <w:p w14:paraId="1F54CA9B" w14:textId="3F1C02DA" w:rsidR="002B2468" w:rsidRDefault="002B2468" w:rsidP="002B2468">
      <w:pPr>
        <w:pStyle w:val="ListParagraph"/>
        <w:numPr>
          <w:ilvl w:val="0"/>
          <w:numId w:val="2"/>
        </w:numPr>
      </w:pPr>
      <w:commentRangeStart w:id="11"/>
      <w:r>
        <w:t>How important is social capital</w:t>
      </w:r>
      <w:ins w:id="12" w:author="CASSAR Xandru" w:date="2022-03-18T13:31:00Z">
        <w:r w:rsidR="000E3CE4">
          <w:t xml:space="preserve"> (horizontal and vertical)</w:t>
        </w:r>
      </w:ins>
      <w:r>
        <w:t xml:space="preserve"> in providing support / mitigating risks </w:t>
      </w:r>
      <w:r w:rsidR="00ED4B9A">
        <w:t xml:space="preserve">associated with technology </w:t>
      </w:r>
      <w:r w:rsidR="00ED4B9A" w:rsidRPr="000E3CE4">
        <w:rPr>
          <w:b/>
          <w:bCs/>
          <w:rPrChange w:id="13" w:author="CASSAR Xandru" w:date="2022-03-18T13:30:00Z">
            <w:rPr/>
          </w:rPrChange>
        </w:rPr>
        <w:t>adoption</w:t>
      </w:r>
      <w:r w:rsidR="00ED4B9A">
        <w:t>?</w:t>
      </w:r>
    </w:p>
    <w:p w14:paraId="4E97F6F4" w14:textId="0DD140D3" w:rsidR="00ED4B9A" w:rsidRDefault="00ED4B9A" w:rsidP="002B2468">
      <w:pPr>
        <w:pStyle w:val="ListParagraph"/>
        <w:numPr>
          <w:ilvl w:val="0"/>
          <w:numId w:val="2"/>
        </w:numPr>
      </w:pPr>
      <w:r>
        <w:t>Are vertical social capital links (</w:t>
      </w:r>
      <w:proofErr w:type="spellStart"/>
      <w:r>
        <w:t>i.e</w:t>
      </w:r>
      <w:proofErr w:type="spellEnd"/>
      <w:r>
        <w:t xml:space="preserve"> to those outside of their relatively homogenous farmer networks) important? (this would be the diversity of information variable)</w:t>
      </w:r>
      <w:ins w:id="14" w:author="CASSAR Xandru" w:date="2022-03-18T13:32:00Z">
        <w:r w:rsidR="000E3CE4">
          <w:t xml:space="preserve"> (</w:t>
        </w:r>
        <w:proofErr w:type="spellStart"/>
        <w:r w:rsidR="000E3CE4">
          <w:t>ie</w:t>
        </w:r>
        <w:proofErr w:type="spellEnd"/>
        <w:r w:rsidR="000E3CE4">
          <w:t xml:space="preserve"> what is the relative importance of vertical and horizontal social capital?)</w:t>
        </w:r>
      </w:ins>
      <w:commentRangeEnd w:id="11"/>
      <w:ins w:id="15" w:author="CASSAR Xandru" w:date="2022-03-18T13:45:00Z">
        <w:r w:rsidR="00F16359">
          <w:rPr>
            <w:rStyle w:val="CommentReference"/>
          </w:rPr>
          <w:commentReference w:id="11"/>
        </w:r>
      </w:ins>
    </w:p>
    <w:p w14:paraId="7D2A6ED5" w14:textId="06942AA1" w:rsidR="00ED4B9A" w:rsidRDefault="00ED4B9A" w:rsidP="00ED4B9A">
      <w:pPr>
        <w:pStyle w:val="ListParagraph"/>
        <w:numPr>
          <w:ilvl w:val="0"/>
          <w:numId w:val="3"/>
        </w:numPr>
      </w:pPr>
      <w:r>
        <w:t>Cluster the networks and test to see if those within them are similar</w:t>
      </w:r>
    </w:p>
    <w:p w14:paraId="7D341061" w14:textId="1129CEC8" w:rsidR="00ED4B9A" w:rsidRDefault="00ED4B9A" w:rsidP="00ED4B9A">
      <w:pPr>
        <w:pStyle w:val="ListParagraph"/>
        <w:numPr>
          <w:ilvl w:val="0"/>
          <w:numId w:val="3"/>
        </w:numPr>
        <w:rPr>
          <w:ins w:id="16" w:author="CASSAR Xandru" w:date="2022-03-18T13:33:00Z"/>
        </w:rPr>
      </w:pPr>
      <w:r>
        <w:t>Do a table that shows adoption</w:t>
      </w:r>
      <w:ins w:id="17" w:author="CASSAR Xandru" w:date="2022-03-18T13:35:00Z">
        <w:r w:rsidR="000E3CE4">
          <w:t xml:space="preserve"> and awareness</w:t>
        </w:r>
      </w:ins>
      <w:r>
        <w:t xml:space="preserve"> data of each </w:t>
      </w:r>
      <w:del w:id="18" w:author="CASSAR Xandru" w:date="2022-03-18T13:28:00Z">
        <w:r w:rsidDel="000C1A9A">
          <w:delText xml:space="preserve">network </w:delText>
        </w:r>
      </w:del>
      <w:ins w:id="19" w:author="CASSAR Xandru" w:date="2022-03-18T13:28:00Z">
        <w:r w:rsidR="000C1A9A">
          <w:t>community</w:t>
        </w:r>
        <w:r w:rsidR="000C1A9A">
          <w:t xml:space="preserve"> </w:t>
        </w:r>
      </w:ins>
      <w:r>
        <w:t xml:space="preserve">and membership similarity </w:t>
      </w:r>
    </w:p>
    <w:p w14:paraId="0B166ABC" w14:textId="75E855EE" w:rsidR="000E3CE4" w:rsidRDefault="000E3CE4" w:rsidP="00ED4B9A">
      <w:pPr>
        <w:pStyle w:val="ListParagraph"/>
        <w:numPr>
          <w:ilvl w:val="0"/>
          <w:numId w:val="3"/>
        </w:numPr>
      </w:pPr>
      <w:ins w:id="20" w:author="CASSAR Xandru" w:date="2022-03-18T13:33:00Z">
        <w:r>
          <w:t>Group farmers by characteristics (not community) and do table as abo</w:t>
        </w:r>
      </w:ins>
      <w:ins w:id="21" w:author="CASSAR Xandru" w:date="2022-03-18T13:43:00Z">
        <w:r w:rsidR="00F16359">
          <w:t>v</w:t>
        </w:r>
      </w:ins>
      <w:ins w:id="22" w:author="CASSAR Xandru" w:date="2022-03-18T13:33:00Z">
        <w:r>
          <w:t>e</w:t>
        </w:r>
      </w:ins>
    </w:p>
    <w:p w14:paraId="7CA7FC7B" w14:textId="521E67E9" w:rsidR="00ED4B9A" w:rsidRDefault="00ED4B9A" w:rsidP="00ED4B9A">
      <w:pPr>
        <w:pStyle w:val="ListParagraph"/>
        <w:numPr>
          <w:ilvl w:val="0"/>
          <w:numId w:val="3"/>
        </w:numPr>
      </w:pPr>
      <w:r>
        <w:t>Create horizontal networks (informal groups with famers) and vertical networks variables (links to other information sources)</w:t>
      </w:r>
    </w:p>
    <w:p w14:paraId="1655D8EA" w14:textId="28DAE1F4" w:rsidR="00ED4B9A" w:rsidRPr="002B2468" w:rsidRDefault="00692893" w:rsidP="00ED4B9A">
      <w:pPr>
        <w:pStyle w:val="ListParagraph"/>
        <w:numPr>
          <w:ilvl w:val="0"/>
          <w:numId w:val="3"/>
        </w:numPr>
      </w:pPr>
      <w:r>
        <w:t xml:space="preserve">Test whether these variables are a determinant of </w:t>
      </w:r>
      <w:commentRangeStart w:id="23"/>
      <w:r>
        <w:t>adoption</w:t>
      </w:r>
      <w:commentRangeEnd w:id="23"/>
      <w:r w:rsidR="003D279F">
        <w:rPr>
          <w:rStyle w:val="CommentReference"/>
        </w:rPr>
        <w:commentReference w:id="23"/>
      </w:r>
      <w:r>
        <w:t xml:space="preserve"> for every </w:t>
      </w:r>
      <w:commentRangeStart w:id="24"/>
      <w:r>
        <w:t>cluster</w:t>
      </w:r>
      <w:commentRangeEnd w:id="24"/>
      <w:r w:rsidR="003D279F">
        <w:rPr>
          <w:rStyle w:val="CommentReference"/>
        </w:rPr>
        <w:commentReference w:id="24"/>
      </w:r>
      <w:r>
        <w:t xml:space="preserve"> (using all network data)</w:t>
      </w:r>
    </w:p>
    <w:sectPr w:rsidR="00ED4B9A" w:rsidRPr="002B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CASSAR Xandru" w:date="2022-03-18T13:45:00Z" w:initials="CX">
    <w:p w14:paraId="2BE6EBF3" w14:textId="666AC95A" w:rsidR="00F16359" w:rsidRDefault="00F16359">
      <w:pPr>
        <w:pStyle w:val="CommentText"/>
      </w:pPr>
      <w:r>
        <w:rPr>
          <w:rStyle w:val="CommentReference"/>
        </w:rPr>
        <w:annotationRef/>
      </w:r>
      <w:r>
        <w:t xml:space="preserve">Can be lumped together </w:t>
      </w:r>
    </w:p>
  </w:comment>
  <w:comment w:id="23" w:author="CASSAR Xandru" w:date="2022-03-18T13:35:00Z" w:initials="CX">
    <w:p w14:paraId="5B706F22" w14:textId="3A45AD60" w:rsidR="003D279F" w:rsidRDefault="003D279F">
      <w:pPr>
        <w:pStyle w:val="CommentText"/>
      </w:pPr>
      <w:r>
        <w:rPr>
          <w:rStyle w:val="CommentReference"/>
        </w:rPr>
        <w:annotationRef/>
      </w:r>
      <w:r>
        <w:t>Should we test for 2 things, awareness and adoption?</w:t>
      </w:r>
    </w:p>
  </w:comment>
  <w:comment w:id="24" w:author="CASSAR Xandru" w:date="2022-03-18T13:37:00Z" w:initials="CX">
    <w:p w14:paraId="3EACC49D" w14:textId="2A704BF2" w:rsidR="003D279F" w:rsidRDefault="003D279F">
      <w:pPr>
        <w:pStyle w:val="CommentText"/>
      </w:pPr>
      <w:r>
        <w:rPr>
          <w:rStyle w:val="CommentReference"/>
        </w:rPr>
        <w:annotationRef/>
      </w:r>
      <w:r>
        <w:t xml:space="preserve">Or characteristic group, depending which is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E6EBF3" w15:done="0"/>
  <w15:commentEx w15:paraId="5B706F22" w15:done="0"/>
  <w15:commentEx w15:paraId="3EACC4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0B63" w16cex:dateUtc="2022-03-18T13:45:00Z"/>
  <w16cex:commentExtensible w16cex:durableId="25DF093B" w16cex:dateUtc="2022-03-18T13:35:00Z"/>
  <w16cex:commentExtensible w16cex:durableId="25DF0981" w16cex:dateUtc="2022-03-18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E6EBF3" w16cid:durableId="25DF0B63"/>
  <w16cid:commentId w16cid:paraId="5B706F22" w16cid:durableId="25DF093B"/>
  <w16cid:commentId w16cid:paraId="3EACC49D" w16cid:durableId="25DF09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8D0"/>
    <w:multiLevelType w:val="hybridMultilevel"/>
    <w:tmpl w:val="347C0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5554"/>
    <w:multiLevelType w:val="hybridMultilevel"/>
    <w:tmpl w:val="CD4C6C00"/>
    <w:lvl w:ilvl="0" w:tplc="6352D3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D236A3"/>
    <w:multiLevelType w:val="hybridMultilevel"/>
    <w:tmpl w:val="ABAA0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SSAR Xandru">
    <w15:presenceInfo w15:providerId="AD" w15:userId="S::s1977313@ed.ac.uk::bacf9034-67a5-4eab-b698-67235f6d5e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CE"/>
    <w:rsid w:val="000C1A9A"/>
    <w:rsid w:val="000E3CE4"/>
    <w:rsid w:val="001B7F1D"/>
    <w:rsid w:val="002B2468"/>
    <w:rsid w:val="002F5EC7"/>
    <w:rsid w:val="003D279F"/>
    <w:rsid w:val="005D67E6"/>
    <w:rsid w:val="00692893"/>
    <w:rsid w:val="008A6D1C"/>
    <w:rsid w:val="009C1F22"/>
    <w:rsid w:val="00AE6DEF"/>
    <w:rsid w:val="00AE79CE"/>
    <w:rsid w:val="00CF4872"/>
    <w:rsid w:val="00E34C92"/>
    <w:rsid w:val="00ED4B9A"/>
    <w:rsid w:val="00F1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D95D"/>
  <w15:chartTrackingRefBased/>
  <w15:docId w15:val="{A5818897-43C6-4E7D-B81D-150DBFC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CE"/>
    <w:pPr>
      <w:ind w:left="720"/>
      <w:contextualSpacing/>
    </w:pPr>
  </w:style>
  <w:style w:type="paragraph" w:styleId="Revision">
    <w:name w:val="Revision"/>
    <w:hidden/>
    <w:uiPriority w:val="99"/>
    <w:semiHidden/>
    <w:rsid w:val="000C1A9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D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7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Morrison</dc:creator>
  <cp:keywords/>
  <dc:description/>
  <cp:lastModifiedBy>CASSAR Xandru</cp:lastModifiedBy>
  <cp:revision>2</cp:revision>
  <dcterms:created xsi:type="dcterms:W3CDTF">2022-03-18T13:45:00Z</dcterms:created>
  <dcterms:modified xsi:type="dcterms:W3CDTF">2022-03-18T13:45:00Z</dcterms:modified>
</cp:coreProperties>
</file>